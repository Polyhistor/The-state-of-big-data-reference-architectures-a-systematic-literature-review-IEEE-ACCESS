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4735" w14:textId="77777777" w:rsidR="004F47C0" w:rsidRPr="003C6E5C" w:rsidRDefault="004F47C0">
      <w:pPr>
        <w:rPr>
          <w:rFonts w:ascii="Verdana" w:hAnsi="Verdana"/>
          <w:b/>
          <w:bCs/>
        </w:rPr>
      </w:pPr>
    </w:p>
    <w:p w14:paraId="1F45743A" w14:textId="2E82B789" w:rsidR="008628C6" w:rsidRDefault="00D155BB" w:rsidP="008628C6">
      <w:pPr>
        <w:shd w:val="clear" w:color="auto" w:fill="FFFFFF"/>
        <w:spacing w:after="0"/>
        <w:rPr>
          <w:rFonts w:ascii="Verdana" w:hAnsi="Verdana"/>
          <w:b/>
          <w:bCs/>
        </w:rPr>
      </w:pPr>
      <w:r>
        <w:rPr>
          <w:rFonts w:ascii="Verdana" w:hAnsi="Verdana"/>
          <w:b/>
          <w:bCs/>
        </w:rPr>
        <w:t>Resubmission</w:t>
      </w:r>
      <w:r w:rsidR="003C6E5C" w:rsidRPr="003C6E5C">
        <w:rPr>
          <w:rFonts w:ascii="Verdana" w:hAnsi="Verdana"/>
          <w:b/>
          <w:bCs/>
        </w:rPr>
        <w:t xml:space="preserve"> Checklist</w:t>
      </w:r>
    </w:p>
    <w:p w14:paraId="4688A2D9" w14:textId="77777777" w:rsidR="003C6E5C" w:rsidRDefault="003C6E5C" w:rsidP="008628C6">
      <w:pPr>
        <w:shd w:val="clear" w:color="auto" w:fill="FFFFFF"/>
        <w:spacing w:after="0"/>
        <w:rPr>
          <w:rFonts w:ascii="Verdana" w:hAnsi="Verdana"/>
          <w:b/>
          <w:bCs/>
        </w:rPr>
      </w:pPr>
    </w:p>
    <w:p w14:paraId="0839CBE0" w14:textId="00CD4716" w:rsidR="00BF0592" w:rsidRDefault="00BF0592" w:rsidP="008628C6">
      <w:pPr>
        <w:shd w:val="clear" w:color="auto" w:fill="FFFFFF"/>
        <w:spacing w:after="0"/>
        <w:rPr>
          <w:rFonts w:ascii="Verdana" w:hAnsi="Verdana"/>
        </w:rPr>
      </w:pPr>
      <w:r>
        <w:rPr>
          <w:rFonts w:ascii="Verdana" w:hAnsi="Verdana"/>
        </w:rPr>
        <w:t xml:space="preserve">Thank you </w:t>
      </w:r>
      <w:r w:rsidR="00462258">
        <w:rPr>
          <w:rFonts w:ascii="Verdana" w:hAnsi="Verdana"/>
        </w:rPr>
        <w:t xml:space="preserve">again </w:t>
      </w:r>
      <w:r>
        <w:rPr>
          <w:rFonts w:ascii="Verdana" w:hAnsi="Verdana"/>
        </w:rPr>
        <w:t xml:space="preserve">for your submission to IEEE </w:t>
      </w:r>
      <w:r w:rsidRPr="000A3CC9">
        <w:rPr>
          <w:rFonts w:ascii="Verdana" w:hAnsi="Verdana"/>
          <w:i/>
          <w:iCs/>
        </w:rPr>
        <w:t>Access</w:t>
      </w:r>
      <w:r>
        <w:rPr>
          <w:rFonts w:ascii="Verdana" w:hAnsi="Verdana"/>
        </w:rPr>
        <w:t xml:space="preserve">.  As the Associate Editor noted in the decision letter, we encourage you to revise your article based on the Editor and reviewers’ </w:t>
      </w:r>
      <w:r w:rsidR="00EF6F0E">
        <w:rPr>
          <w:rFonts w:ascii="Verdana" w:hAnsi="Verdana"/>
        </w:rPr>
        <w:t>feedback</w:t>
      </w:r>
      <w:r w:rsidR="000A3CC9">
        <w:rPr>
          <w:rFonts w:ascii="Verdana" w:hAnsi="Verdana"/>
        </w:rPr>
        <w:t xml:space="preserve"> and resubmit.</w:t>
      </w:r>
      <w:r w:rsidR="00D50DF9">
        <w:rPr>
          <w:rFonts w:ascii="Verdana" w:hAnsi="Verdana"/>
        </w:rPr>
        <w:t xml:space="preserve">  </w:t>
      </w:r>
    </w:p>
    <w:p w14:paraId="1A9E83A3" w14:textId="4E2CBB23" w:rsidR="00BF0592" w:rsidRDefault="00BF0592" w:rsidP="008628C6">
      <w:pPr>
        <w:shd w:val="clear" w:color="auto" w:fill="FFFFFF"/>
        <w:spacing w:after="0"/>
        <w:rPr>
          <w:rFonts w:ascii="Verdana" w:hAnsi="Verdana"/>
        </w:rPr>
      </w:pPr>
    </w:p>
    <w:p w14:paraId="25140D07" w14:textId="597F2775" w:rsidR="00BF0592" w:rsidRDefault="00BF0592" w:rsidP="008628C6">
      <w:pPr>
        <w:shd w:val="clear" w:color="auto" w:fill="FFFFFF"/>
        <w:spacing w:after="0"/>
        <w:rPr>
          <w:rFonts w:ascii="Verdana" w:hAnsi="Verdana"/>
        </w:rPr>
      </w:pPr>
      <w:r>
        <w:rPr>
          <w:rFonts w:ascii="Verdana" w:hAnsi="Verdana"/>
        </w:rPr>
        <w:t>Before resubmitting, please carefully review the resubmission checklist below to ensure that</w:t>
      </w:r>
      <w:r w:rsidR="00D50DF9">
        <w:rPr>
          <w:rFonts w:ascii="Verdana" w:hAnsi="Verdana"/>
        </w:rPr>
        <w:t xml:space="preserve"> you have all the necessary</w:t>
      </w:r>
      <w:r>
        <w:rPr>
          <w:rFonts w:ascii="Verdana" w:hAnsi="Verdana"/>
        </w:rPr>
        <w:t xml:space="preserve"> files prepar</w:t>
      </w:r>
      <w:r w:rsidR="00D50DF9">
        <w:rPr>
          <w:rFonts w:ascii="Verdana" w:hAnsi="Verdana"/>
        </w:rPr>
        <w:t xml:space="preserve">ed to alleviate delay in the peer review process.  When your files are prepared you can resubmit as a new manuscript through the </w:t>
      </w:r>
      <w:hyperlink r:id="rId7" w:history="1">
        <w:r w:rsidR="00D50DF9" w:rsidRPr="00D50DF9">
          <w:rPr>
            <w:rStyle w:val="Hyperlink"/>
            <w:rFonts w:ascii="Verdana" w:hAnsi="Verdana"/>
          </w:rPr>
          <w:t>IEEE Author Portal</w:t>
        </w:r>
      </w:hyperlink>
      <w:r w:rsidR="00D50DF9">
        <w:rPr>
          <w:rFonts w:ascii="Verdana" w:hAnsi="Verdana"/>
        </w:rPr>
        <w:t>.</w:t>
      </w:r>
    </w:p>
    <w:p w14:paraId="52D64E6B" w14:textId="77777777" w:rsidR="003C6E5C" w:rsidRDefault="003C6E5C" w:rsidP="008628C6">
      <w:pPr>
        <w:shd w:val="clear" w:color="auto" w:fill="FFFFFF"/>
        <w:spacing w:after="0"/>
        <w:rPr>
          <w:rFonts w:ascii="Verdana" w:hAnsi="Verdana"/>
        </w:rPr>
      </w:pPr>
    </w:p>
    <w:p w14:paraId="028B3D83" w14:textId="360B0BED" w:rsidR="003C6E5C" w:rsidRDefault="003C6E5C" w:rsidP="008628C6">
      <w:pPr>
        <w:shd w:val="clear" w:color="auto" w:fill="FFFFFF"/>
        <w:spacing w:after="0"/>
        <w:rPr>
          <w:rFonts w:ascii="Verdana" w:hAnsi="Verdana"/>
        </w:rPr>
      </w:pPr>
      <w:r>
        <w:rPr>
          <w:rFonts w:ascii="Verdana" w:hAnsi="Verdana"/>
        </w:rPr>
        <w:t xml:space="preserve">For more information on </w:t>
      </w:r>
      <w:r w:rsidR="00E9643C">
        <w:rPr>
          <w:rFonts w:ascii="Verdana" w:hAnsi="Verdana"/>
        </w:rPr>
        <w:t>submission guidelines</w:t>
      </w:r>
      <w:r>
        <w:rPr>
          <w:rFonts w:ascii="Verdana" w:hAnsi="Verdana"/>
        </w:rPr>
        <w:t>, please visit our</w:t>
      </w:r>
      <w:r w:rsidR="00BF0592">
        <w:rPr>
          <w:rFonts w:ascii="Verdana" w:hAnsi="Verdana"/>
        </w:rPr>
        <w:t xml:space="preserve"> </w:t>
      </w:r>
      <w:hyperlink r:id="rId8" w:history="1">
        <w:r w:rsidR="00BF0592" w:rsidRPr="00BF0592">
          <w:rPr>
            <w:rStyle w:val="Hyperlink"/>
            <w:rFonts w:ascii="Verdana" w:hAnsi="Verdana"/>
          </w:rPr>
          <w:t>submission checklist.</w:t>
        </w:r>
      </w:hyperlink>
    </w:p>
    <w:p w14:paraId="32C37E84" w14:textId="77777777" w:rsidR="003C6E5C" w:rsidRDefault="003C6E5C" w:rsidP="008628C6">
      <w:pPr>
        <w:shd w:val="clear" w:color="auto" w:fill="FFFFFF"/>
        <w:spacing w:after="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2"/>
        <w:gridCol w:w="1698"/>
      </w:tblGrid>
      <w:tr w:rsidR="00233C9D" w:rsidRPr="00233C9D" w14:paraId="59BB5372" w14:textId="77777777" w:rsidTr="00462258">
        <w:tc>
          <w:tcPr>
            <w:tcW w:w="7652" w:type="dxa"/>
            <w:shd w:val="clear" w:color="auto" w:fill="D0CECE"/>
          </w:tcPr>
          <w:p w14:paraId="10D96314" w14:textId="3B5DAEFE" w:rsidR="003C6E5C" w:rsidRPr="00233C9D" w:rsidRDefault="000361E9" w:rsidP="00233C9D">
            <w:pPr>
              <w:spacing w:after="0"/>
              <w:jc w:val="center"/>
              <w:rPr>
                <w:rFonts w:ascii="Verdana" w:hAnsi="Verdana" w:cs="Calibri"/>
                <w:b/>
                <w:bCs/>
              </w:rPr>
            </w:pPr>
            <w:r>
              <w:rPr>
                <w:rFonts w:ascii="Verdana" w:hAnsi="Verdana" w:cs="Calibri"/>
                <w:b/>
                <w:bCs/>
              </w:rPr>
              <w:t>Resubmission Checklist</w:t>
            </w:r>
          </w:p>
        </w:tc>
        <w:tc>
          <w:tcPr>
            <w:tcW w:w="1698" w:type="dxa"/>
            <w:shd w:val="clear" w:color="auto" w:fill="D0CECE"/>
          </w:tcPr>
          <w:p w14:paraId="7EBAA791" w14:textId="485789C9" w:rsidR="003C6E5C" w:rsidRPr="00233C9D" w:rsidRDefault="003C2E82" w:rsidP="00233C9D">
            <w:pPr>
              <w:spacing w:after="0"/>
              <w:jc w:val="center"/>
              <w:rPr>
                <w:rFonts w:ascii="Verdana" w:hAnsi="Verdana" w:cs="Calibri"/>
                <w:b/>
                <w:bCs/>
              </w:rPr>
            </w:pPr>
            <w:r>
              <w:rPr>
                <w:rFonts w:ascii="Verdana" w:hAnsi="Verdana" w:cs="Calibri"/>
                <w:b/>
                <w:bCs/>
              </w:rPr>
              <w:t>Check Box</w:t>
            </w:r>
          </w:p>
        </w:tc>
      </w:tr>
      <w:tr w:rsidR="003C6E5C" w:rsidRPr="00233C9D" w14:paraId="1AEC9F6F" w14:textId="77777777" w:rsidTr="00462258">
        <w:tc>
          <w:tcPr>
            <w:tcW w:w="7652" w:type="dxa"/>
            <w:shd w:val="clear" w:color="auto" w:fill="auto"/>
          </w:tcPr>
          <w:p w14:paraId="027D1A4E" w14:textId="7FE35F21" w:rsidR="00983242" w:rsidRPr="00233C9D" w:rsidRDefault="007345E3"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sidR="009B1109" w:rsidRPr="00233C9D">
              <w:rPr>
                <w:rFonts w:ascii="Verdana" w:hAnsi="Verdana"/>
                <w:b/>
                <w:bCs/>
                <w:color w:val="000000"/>
                <w:sz w:val="17"/>
                <w:szCs w:val="17"/>
                <w:shd w:val="clear" w:color="auto" w:fill="FFFFFF"/>
              </w:rPr>
              <w:t>all</w:t>
            </w:r>
            <w:r w:rsidR="00A7612D" w:rsidRPr="00233C9D">
              <w:rPr>
                <w:rFonts w:ascii="Verdana" w:hAnsi="Verdana"/>
                <w:b/>
                <w:bCs/>
                <w:color w:val="000000"/>
                <w:sz w:val="17"/>
                <w:szCs w:val="17"/>
                <w:shd w:val="clear" w:color="auto" w:fill="FFFFFF"/>
              </w:rPr>
              <w:t xml:space="preserve"> comments</w:t>
            </w:r>
            <w:r w:rsidR="00462258">
              <w:rPr>
                <w:rFonts w:ascii="Verdana" w:hAnsi="Verdana"/>
                <w:b/>
                <w:bCs/>
                <w:color w:val="000000"/>
                <w:sz w:val="17"/>
                <w:szCs w:val="17"/>
                <w:shd w:val="clear" w:color="auto" w:fill="FFFFFF"/>
              </w:rPr>
              <w:t xml:space="preserve"> and </w:t>
            </w:r>
            <w:r w:rsidR="00015073">
              <w:rPr>
                <w:rFonts w:ascii="Verdana" w:hAnsi="Verdana"/>
                <w:b/>
                <w:bCs/>
                <w:color w:val="000000"/>
                <w:sz w:val="17"/>
                <w:szCs w:val="17"/>
                <w:shd w:val="clear" w:color="auto" w:fill="FFFFFF"/>
              </w:rPr>
              <w:t>concerns</w:t>
            </w:r>
            <w:r w:rsidR="00015073" w:rsidRPr="00233C9D">
              <w:rPr>
                <w:rFonts w:ascii="Verdana" w:hAnsi="Verdana"/>
                <w:b/>
                <w:bCs/>
                <w:color w:val="000000"/>
                <w:sz w:val="17"/>
                <w:szCs w:val="17"/>
                <w:shd w:val="clear" w:color="auto" w:fill="FFFFFF"/>
              </w:rPr>
              <w:t xml:space="preserve"> </w:t>
            </w:r>
            <w:r w:rsidR="00A7612D" w:rsidRPr="00233C9D">
              <w:rPr>
                <w:rFonts w:ascii="Verdana" w:hAnsi="Verdana"/>
                <w:b/>
                <w:bCs/>
                <w:color w:val="000000"/>
                <w:sz w:val="17"/>
                <w:szCs w:val="17"/>
                <w:shd w:val="clear" w:color="auto" w:fill="FFFFFF"/>
              </w:rPr>
              <w:t>from</w:t>
            </w:r>
            <w:r w:rsidRPr="00233C9D">
              <w:rPr>
                <w:rFonts w:ascii="Verdana" w:hAnsi="Verdana"/>
                <w:b/>
                <w:bCs/>
                <w:color w:val="000000"/>
                <w:sz w:val="17"/>
                <w:szCs w:val="17"/>
                <w:shd w:val="clear" w:color="auto" w:fill="FFFFFF"/>
              </w:rPr>
              <w:t xml:space="preserve"> the Editor and </w:t>
            </w:r>
            <w:r w:rsidR="001B02A2">
              <w:rPr>
                <w:rFonts w:ascii="Verdana" w:hAnsi="Verdana"/>
                <w:b/>
                <w:bCs/>
                <w:color w:val="000000"/>
                <w:sz w:val="17"/>
                <w:szCs w:val="17"/>
                <w:shd w:val="clear" w:color="auto" w:fill="FFFFFF"/>
              </w:rPr>
              <w:t>r</w:t>
            </w:r>
            <w:r w:rsidRPr="00233C9D">
              <w:rPr>
                <w:rFonts w:ascii="Verdana" w:hAnsi="Verdana"/>
                <w:b/>
                <w:bCs/>
                <w:color w:val="000000"/>
                <w:sz w:val="17"/>
                <w:szCs w:val="17"/>
                <w:shd w:val="clear" w:color="auto" w:fill="FFFFFF"/>
              </w:rPr>
              <w:t>eviewers to ensure</w:t>
            </w:r>
            <w:r w:rsidR="00983242" w:rsidRPr="00233C9D">
              <w:rPr>
                <w:rFonts w:ascii="Verdana" w:hAnsi="Verdana"/>
                <w:b/>
                <w:bCs/>
                <w:color w:val="000000"/>
                <w:sz w:val="17"/>
                <w:szCs w:val="17"/>
                <w:shd w:val="clear" w:color="auto" w:fill="FFFFFF"/>
              </w:rPr>
              <w:t xml:space="preserve"> that</w:t>
            </w:r>
            <w:r w:rsidRPr="00233C9D">
              <w:rPr>
                <w:rFonts w:ascii="Verdana" w:hAnsi="Verdana"/>
                <w:b/>
                <w:bCs/>
                <w:color w:val="000000"/>
                <w:sz w:val="17"/>
                <w:szCs w:val="17"/>
                <w:shd w:val="clear" w:color="auto" w:fill="FFFFFF"/>
              </w:rPr>
              <w:t xml:space="preserve"> you make the necessary</w:t>
            </w:r>
            <w:r w:rsidR="0060370F">
              <w:rPr>
                <w:rFonts w:ascii="Verdana" w:hAnsi="Verdana"/>
                <w:b/>
                <w:bCs/>
                <w:color w:val="000000"/>
                <w:sz w:val="17"/>
                <w:szCs w:val="17"/>
                <w:shd w:val="clear" w:color="auto" w:fill="FFFFFF"/>
              </w:rPr>
              <w:t xml:space="preserve"> </w:t>
            </w:r>
            <w:r w:rsidRPr="00233C9D">
              <w:rPr>
                <w:rFonts w:ascii="Verdana" w:hAnsi="Verdana"/>
                <w:b/>
                <w:bCs/>
                <w:color w:val="000000"/>
                <w:sz w:val="17"/>
                <w:szCs w:val="17"/>
                <w:shd w:val="clear" w:color="auto" w:fill="FFFFFF"/>
              </w:rPr>
              <w:t xml:space="preserve">changes </w:t>
            </w:r>
            <w:r w:rsidR="00983242" w:rsidRPr="00233C9D">
              <w:rPr>
                <w:rFonts w:ascii="Verdana" w:hAnsi="Verdana"/>
                <w:b/>
                <w:bCs/>
                <w:color w:val="000000"/>
                <w:sz w:val="17"/>
                <w:szCs w:val="17"/>
                <w:shd w:val="clear" w:color="auto" w:fill="FFFFFF"/>
              </w:rPr>
              <w:t>to your manuscript</w:t>
            </w:r>
            <w:r w:rsidR="00A7612D" w:rsidRPr="00233C9D">
              <w:rPr>
                <w:rFonts w:ascii="Verdana" w:hAnsi="Verdana"/>
                <w:b/>
                <w:bCs/>
                <w:color w:val="000000"/>
                <w:sz w:val="17"/>
                <w:szCs w:val="17"/>
                <w:shd w:val="clear" w:color="auto" w:fill="FFFFFF"/>
              </w:rPr>
              <w:t xml:space="preserve"> before </w:t>
            </w:r>
            <w:r w:rsidR="000A3CC9">
              <w:rPr>
                <w:rFonts w:ascii="Verdana" w:hAnsi="Verdana"/>
                <w:b/>
                <w:bCs/>
                <w:color w:val="000000"/>
                <w:sz w:val="17"/>
                <w:szCs w:val="17"/>
                <w:shd w:val="clear" w:color="auto" w:fill="FFFFFF"/>
              </w:rPr>
              <w:t>resubmitting.</w:t>
            </w:r>
            <w:r w:rsidRPr="00233C9D">
              <w:rPr>
                <w:rFonts w:ascii="Verdana" w:hAnsi="Verdana"/>
                <w:b/>
                <w:bCs/>
                <w:color w:val="000000"/>
                <w:sz w:val="17"/>
                <w:szCs w:val="17"/>
                <w:shd w:val="clear" w:color="auto" w:fill="FFFFFF"/>
              </w:rPr>
              <w:t xml:space="preserve">  </w:t>
            </w:r>
          </w:p>
          <w:p w14:paraId="1EAA03B9" w14:textId="77777777" w:rsidR="00106938" w:rsidRPr="004201DF" w:rsidRDefault="00106938" w:rsidP="00233C9D">
            <w:pPr>
              <w:spacing w:after="0"/>
              <w:rPr>
                <w:rFonts w:ascii="Verdana" w:hAnsi="Verdana"/>
                <w:color w:val="000000"/>
                <w:sz w:val="17"/>
                <w:szCs w:val="17"/>
                <w:shd w:val="clear" w:color="auto" w:fill="FFFFFF"/>
              </w:rPr>
            </w:pPr>
          </w:p>
          <w:p w14:paraId="20485E7A" w14:textId="082DD630" w:rsidR="00E572D0" w:rsidRDefault="00462258" w:rsidP="00233C9D">
            <w:pPr>
              <w:spacing w:after="0"/>
              <w:rPr>
                <w:rFonts w:ascii="Verdana" w:hAnsi="Verdana"/>
                <w:color w:val="000000"/>
                <w:sz w:val="17"/>
                <w:szCs w:val="17"/>
                <w:shd w:val="clear" w:color="auto" w:fill="FFFFFF"/>
              </w:rPr>
            </w:pPr>
            <w:r w:rsidRPr="00462258">
              <w:rPr>
                <w:rFonts w:ascii="Verdana" w:hAnsi="Verdana"/>
                <w:color w:val="000000"/>
                <w:sz w:val="17"/>
                <w:szCs w:val="17"/>
                <w:shd w:val="clear" w:color="auto" w:fill="FFFFFF"/>
              </w:rPr>
              <w:t>Please revise your manuscript based on</w:t>
            </w:r>
            <w:r w:rsidR="00084B2F">
              <w:rPr>
                <w:rFonts w:ascii="Verdana" w:hAnsi="Verdana"/>
                <w:color w:val="000000"/>
                <w:sz w:val="17"/>
                <w:szCs w:val="17"/>
                <w:shd w:val="clear" w:color="auto" w:fill="FFFFFF"/>
              </w:rPr>
              <w:t xml:space="preserve"> the</w:t>
            </w:r>
            <w:r w:rsidR="00E572D0">
              <w:rPr>
                <w:rFonts w:ascii="Verdana" w:hAnsi="Verdana"/>
                <w:color w:val="000000"/>
                <w:sz w:val="17"/>
                <w:szCs w:val="17"/>
                <w:shd w:val="clear" w:color="auto" w:fill="FFFFFF"/>
              </w:rPr>
              <w:t xml:space="preserve"> Editor and</w:t>
            </w:r>
            <w:r w:rsidRPr="00462258">
              <w:rPr>
                <w:rFonts w:ascii="Verdana" w:hAnsi="Verdana"/>
                <w:color w:val="000000"/>
                <w:sz w:val="17"/>
                <w:szCs w:val="17"/>
                <w:shd w:val="clear" w:color="auto" w:fill="FFFFFF"/>
              </w:rPr>
              <w:t xml:space="preserve"> reviewers’ feedback and resubmit; elaborate on your points and clarify with references, examples, data, etc. </w:t>
            </w:r>
            <w:r w:rsidR="00E572D0" w:rsidRPr="00E572D0">
              <w:rPr>
                <w:rFonts w:ascii="Verdana" w:hAnsi="Verdana"/>
                <w:color w:val="000000"/>
                <w:sz w:val="17"/>
                <w:szCs w:val="17"/>
                <w:shd w:val="clear" w:color="auto" w:fill="FFFFFF"/>
              </w:rPr>
              <w:t>If you disagree with any technical points the reviewers have made, please include your counterarguments in your response to the reviewers (more information detailed bel</w:t>
            </w:r>
            <w:r w:rsidR="00E572D0">
              <w:rPr>
                <w:rFonts w:ascii="Verdana" w:hAnsi="Verdana"/>
                <w:color w:val="000000"/>
                <w:sz w:val="17"/>
                <w:szCs w:val="17"/>
                <w:shd w:val="clear" w:color="auto" w:fill="FFFFFF"/>
              </w:rPr>
              <w:t xml:space="preserve">ow) </w:t>
            </w:r>
            <w:r w:rsidR="00E572D0" w:rsidRPr="00E572D0">
              <w:rPr>
                <w:rFonts w:ascii="Verdana" w:hAnsi="Verdana"/>
                <w:color w:val="000000"/>
                <w:sz w:val="17"/>
                <w:szCs w:val="17"/>
                <w:shd w:val="clear" w:color="auto" w:fill="FFFFFF"/>
              </w:rPr>
              <w:t>and work this into the updated manuscript</w:t>
            </w:r>
            <w:r w:rsidR="00E572D0">
              <w:rPr>
                <w:rFonts w:ascii="Verdana" w:hAnsi="Verdana"/>
                <w:color w:val="000000"/>
                <w:sz w:val="17"/>
                <w:szCs w:val="17"/>
                <w:shd w:val="clear" w:color="auto" w:fill="FFFFFF"/>
              </w:rPr>
              <w:t>.</w:t>
            </w:r>
          </w:p>
          <w:p w14:paraId="0CB08DAF" w14:textId="66994065" w:rsidR="00EF6F0E" w:rsidRDefault="00462258" w:rsidP="00233C9D">
            <w:pPr>
              <w:spacing w:after="0"/>
              <w:rPr>
                <w:rFonts w:ascii="Verdana" w:hAnsi="Verdana"/>
                <w:color w:val="000000"/>
                <w:sz w:val="17"/>
                <w:szCs w:val="17"/>
                <w:shd w:val="clear" w:color="auto" w:fill="FFFFFF"/>
              </w:rPr>
            </w:pPr>
            <w:r w:rsidRPr="00462258">
              <w:rPr>
                <w:rFonts w:ascii="Verdana" w:hAnsi="Verdana"/>
                <w:color w:val="000000"/>
                <w:sz w:val="17"/>
                <w:szCs w:val="17"/>
                <w:shd w:val="clear" w:color="auto" w:fill="FFFFFF"/>
              </w:rPr>
              <w:t xml:space="preserve"> </w:t>
            </w:r>
          </w:p>
          <w:p w14:paraId="2528E0C6" w14:textId="10B5ECDB" w:rsidR="009466C0" w:rsidRDefault="00E572D0" w:rsidP="00462258">
            <w:pPr>
              <w:spacing w:after="0"/>
              <w:rPr>
                <w:rFonts w:ascii="Verdana" w:hAnsi="Verdana" w:cs="Calibri"/>
                <w:sz w:val="20"/>
                <w:szCs w:val="20"/>
              </w:rPr>
            </w:pPr>
            <w:r w:rsidRPr="00E572D0">
              <w:rPr>
                <w:rFonts w:ascii="Verdana" w:hAnsi="Verdana"/>
                <w:color w:val="000000"/>
                <w:sz w:val="17"/>
                <w:szCs w:val="17"/>
                <w:shd w:val="clear" w:color="auto" w:fill="FFFFFF"/>
              </w:rPr>
              <w:t>Also, note that if a reviewer suggested references, you should only add those that are relevant to your work if you feel they strengthen your article. Recommending references to specific publications is not appropriate for reviewers and you should report excessive cases to ieeeaccessEIC@ieee.org.</w:t>
            </w:r>
          </w:p>
          <w:p w14:paraId="52C8BB2F" w14:textId="6D16F7AF" w:rsidR="00084B2F" w:rsidRPr="00233C9D" w:rsidRDefault="00084B2F" w:rsidP="00462258">
            <w:pPr>
              <w:spacing w:after="0"/>
              <w:rPr>
                <w:rFonts w:ascii="Verdana" w:hAnsi="Verdana" w:cs="Calibri"/>
                <w:sz w:val="20"/>
                <w:szCs w:val="20"/>
              </w:rPr>
            </w:pPr>
          </w:p>
        </w:tc>
        <w:tc>
          <w:tcPr>
            <w:tcW w:w="1698" w:type="dxa"/>
            <w:shd w:val="clear" w:color="auto" w:fill="auto"/>
          </w:tcPr>
          <w:p w14:paraId="79C1CFDD" w14:textId="77777777" w:rsidR="003C6E5C" w:rsidRDefault="003C6E5C" w:rsidP="00CB1040">
            <w:pPr>
              <w:spacing w:after="0"/>
              <w:jc w:val="center"/>
              <w:rPr>
                <w:rFonts w:ascii="Verdana" w:hAnsi="Verdana" w:cs="Calibri"/>
              </w:rPr>
            </w:pPr>
          </w:p>
          <w:p w14:paraId="1B5050AA" w14:textId="77777777" w:rsidR="00CB1040" w:rsidRDefault="00CB1040" w:rsidP="00CB1040">
            <w:pPr>
              <w:spacing w:after="0"/>
              <w:jc w:val="center"/>
              <w:rPr>
                <w:rFonts w:ascii="Verdana" w:hAnsi="Verdana" w:cs="Calibri"/>
              </w:rPr>
            </w:pPr>
          </w:p>
          <w:p w14:paraId="73335B80" w14:textId="77777777" w:rsidR="00CB1040" w:rsidRDefault="00CB1040" w:rsidP="00CB1040">
            <w:pPr>
              <w:spacing w:after="0"/>
              <w:jc w:val="center"/>
              <w:rPr>
                <w:rFonts w:ascii="Verdana" w:hAnsi="Verdana" w:cs="Calibri"/>
              </w:rPr>
            </w:pPr>
          </w:p>
          <w:p w14:paraId="144A4439" w14:textId="77777777" w:rsidR="00CB1040" w:rsidRDefault="00CB1040" w:rsidP="00CB1040">
            <w:pPr>
              <w:spacing w:after="0"/>
              <w:jc w:val="center"/>
              <w:rPr>
                <w:rFonts w:ascii="Verdana" w:hAnsi="Verdana" w:cs="Calibri"/>
              </w:rPr>
            </w:pPr>
          </w:p>
          <w:sdt>
            <w:sdtPr>
              <w:rPr>
                <w:rFonts w:ascii="Verdana" w:hAnsi="Verdana" w:cs="Calibri"/>
                <w:sz w:val="48"/>
                <w:szCs w:val="48"/>
              </w:rPr>
              <w:id w:val="-1159769642"/>
              <w14:checkbox>
                <w14:checked w14:val="1"/>
                <w14:checkedState w14:val="2612" w14:font="MS Gothic"/>
                <w14:uncheckedState w14:val="2610" w14:font="MS Gothic"/>
              </w14:checkbox>
            </w:sdtPr>
            <w:sdtEndPr/>
            <w:sdtContent>
              <w:p w14:paraId="002808F7" w14:textId="7F46B501" w:rsidR="00CB1040" w:rsidRPr="00233C9D" w:rsidRDefault="00BD3125" w:rsidP="000866EE">
                <w:pPr>
                  <w:spacing w:after="0"/>
                  <w:jc w:val="center"/>
                  <w:rPr>
                    <w:rFonts w:ascii="Verdana" w:hAnsi="Verdana" w:cs="Calibri"/>
                  </w:rPr>
                </w:pPr>
                <w:ins w:id="0" w:author="Pouya Ataei" w:date="2022-10-01T21:54:00Z">
                  <w:r>
                    <w:rPr>
                      <w:rFonts w:ascii="MS Gothic" w:eastAsia="MS Gothic" w:hAnsi="MS Gothic" w:cs="Calibri" w:hint="eastAsia"/>
                      <w:sz w:val="48"/>
                      <w:szCs w:val="48"/>
                    </w:rPr>
                    <w:t>☒</w:t>
                  </w:r>
                </w:ins>
                <w:del w:id="1" w:author="Pouya Ataei" w:date="2022-10-01T21:54:00Z">
                  <w:r w:rsidR="00BD0A11" w:rsidRPr="000866EE" w:rsidDel="00BD3125">
                    <w:rPr>
                      <w:rFonts w:ascii="MS Gothic" w:eastAsia="MS Gothic" w:hAnsi="MS Gothic" w:cs="Calibri" w:hint="eastAsia"/>
                      <w:sz w:val="48"/>
                      <w:szCs w:val="48"/>
                    </w:rPr>
                    <w:delText>☐</w:delText>
                  </w:r>
                </w:del>
              </w:p>
            </w:sdtContent>
          </w:sdt>
        </w:tc>
      </w:tr>
      <w:tr w:rsidR="0033197E" w:rsidRPr="00233C9D" w14:paraId="6ECEB3DC" w14:textId="77777777" w:rsidTr="00462258">
        <w:tc>
          <w:tcPr>
            <w:tcW w:w="7652" w:type="dxa"/>
            <w:shd w:val="clear" w:color="auto" w:fill="auto"/>
          </w:tcPr>
          <w:p w14:paraId="3625D38D" w14:textId="77777777"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Carefully review the grammar to ensure all grammatical errors have been corrected.</w:t>
            </w:r>
          </w:p>
          <w:p w14:paraId="64319732" w14:textId="77777777" w:rsidR="00106938" w:rsidRPr="00233C9D" w:rsidRDefault="00106938" w:rsidP="00106938">
            <w:pPr>
              <w:spacing w:after="0"/>
              <w:rPr>
                <w:rFonts w:ascii="Verdana" w:hAnsi="Verdana"/>
                <w:b/>
                <w:bCs/>
                <w:color w:val="000000"/>
                <w:sz w:val="17"/>
                <w:szCs w:val="17"/>
                <w:shd w:val="clear" w:color="auto" w:fill="FFFFFF"/>
              </w:rPr>
            </w:pPr>
          </w:p>
          <w:p w14:paraId="5D82443C" w14:textId="77777777" w:rsidR="00106938" w:rsidRDefault="00106938" w:rsidP="00106938">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only provides light editing during production, so it’s important that authors carefully review their grammar.  If needed, IEEE </w:t>
            </w:r>
            <w:r w:rsidRPr="00233C9D">
              <w:rPr>
                <w:rFonts w:ascii="Verdana" w:hAnsi="Verdana"/>
                <w:i/>
                <w:iCs/>
                <w:color w:val="000000"/>
                <w:sz w:val="17"/>
                <w:szCs w:val="17"/>
                <w:shd w:val="clear" w:color="auto" w:fill="FFFFFF"/>
              </w:rPr>
              <w:t>Access</w:t>
            </w:r>
            <w:r w:rsidRPr="00233C9D">
              <w:rPr>
                <w:rFonts w:ascii="Verdana" w:hAnsi="Verdana"/>
                <w:color w:val="000000"/>
                <w:sz w:val="17"/>
                <w:szCs w:val="17"/>
                <w:shd w:val="clear" w:color="auto" w:fill="FFFFFF"/>
              </w:rPr>
              <w:t xml:space="preserve"> offers </w:t>
            </w:r>
            <w:hyperlink r:id="rId9" w:history="1">
              <w:proofErr w:type="spellStart"/>
              <w:r w:rsidRPr="00233C9D">
                <w:rPr>
                  <w:rStyle w:val="Hyperlink"/>
                  <w:rFonts w:ascii="Verdana" w:hAnsi="Verdana"/>
                  <w:sz w:val="17"/>
                  <w:szCs w:val="17"/>
                  <w:shd w:val="clear" w:color="auto" w:fill="FFFFFF"/>
                </w:rPr>
                <w:t>PaperPal</w:t>
              </w:r>
              <w:proofErr w:type="spellEnd"/>
              <w:r w:rsidRPr="00233C9D">
                <w:rPr>
                  <w:rStyle w:val="Hyperlink"/>
                  <w:rFonts w:ascii="Verdana" w:hAnsi="Verdana"/>
                  <w:sz w:val="17"/>
                  <w:szCs w:val="17"/>
                  <w:shd w:val="clear" w:color="auto" w:fill="FFFFFF"/>
                </w:rPr>
                <w:t xml:space="preserve"> Preflight</w:t>
              </w:r>
            </w:hyperlink>
            <w:r w:rsidRPr="00233C9D">
              <w:rPr>
                <w:rFonts w:ascii="Verdana" w:hAnsi="Verdana"/>
                <w:color w:val="000000"/>
                <w:sz w:val="17"/>
                <w:szCs w:val="17"/>
                <w:shd w:val="clear" w:color="auto" w:fill="FFFFFF"/>
              </w:rPr>
              <w:t xml:space="preserve"> (free or paid version) to assist authors with checking their article for grammar issues.</w:t>
            </w:r>
          </w:p>
          <w:p w14:paraId="6ADDB1A4" w14:textId="77777777" w:rsidR="001F067B" w:rsidRDefault="001F067B" w:rsidP="00106938">
            <w:pPr>
              <w:spacing w:after="0"/>
              <w:rPr>
                <w:rFonts w:ascii="Verdana" w:hAnsi="Verdana"/>
                <w:color w:val="000000"/>
                <w:sz w:val="17"/>
                <w:szCs w:val="17"/>
                <w:shd w:val="clear" w:color="auto" w:fill="FFFFFF"/>
              </w:rPr>
            </w:pPr>
          </w:p>
          <w:p w14:paraId="6A0A6A31" w14:textId="77777777" w:rsidR="00266692" w:rsidRDefault="00266692" w:rsidP="00106938">
            <w:pPr>
              <w:spacing w:after="0"/>
              <w:rPr>
                <w:rFonts w:ascii="Verdana" w:hAnsi="Verdana"/>
                <w:color w:val="000000"/>
                <w:sz w:val="17"/>
                <w:szCs w:val="17"/>
                <w:shd w:val="clear" w:color="auto" w:fill="FFFFFF"/>
              </w:rPr>
            </w:pPr>
            <w:r w:rsidRPr="00266692">
              <w:rPr>
                <w:rFonts w:ascii="Verdana" w:hAnsi="Verdana"/>
                <w:color w:val="000000"/>
                <w:sz w:val="17"/>
                <w:szCs w:val="17"/>
                <w:shd w:val="clear" w:color="auto" w:fill="FFFFFF"/>
              </w:rPr>
              <w:t xml:space="preserve">Additionally, IEEE </w:t>
            </w:r>
            <w:r w:rsidRPr="00266692">
              <w:rPr>
                <w:rFonts w:ascii="Verdana" w:hAnsi="Verdana"/>
                <w:i/>
                <w:iCs/>
                <w:color w:val="000000"/>
                <w:sz w:val="17"/>
                <w:szCs w:val="17"/>
                <w:shd w:val="clear" w:color="auto" w:fill="FFFFFF"/>
              </w:rPr>
              <w:t>Access</w:t>
            </w:r>
            <w:r w:rsidRPr="00266692">
              <w:rPr>
                <w:rFonts w:ascii="Verdana" w:hAnsi="Verdana"/>
                <w:color w:val="000000"/>
                <w:sz w:val="17"/>
                <w:szCs w:val="17"/>
                <w:shd w:val="clear" w:color="auto" w:fill="FFFFFF"/>
              </w:rPr>
              <w:t xml:space="preserve"> authors are eligible for discounts at the following language editing services:</w:t>
            </w:r>
          </w:p>
          <w:p w14:paraId="5DA7850C" w14:textId="7892C9A2" w:rsidR="00266692" w:rsidRPr="00266692" w:rsidRDefault="00C830D8" w:rsidP="00266692">
            <w:pPr>
              <w:pStyle w:val="ListParagraph"/>
              <w:numPr>
                <w:ilvl w:val="0"/>
                <w:numId w:val="13"/>
              </w:numPr>
              <w:spacing w:after="0"/>
              <w:rPr>
                <w:rFonts w:ascii="Verdana" w:hAnsi="Verdana"/>
                <w:color w:val="000000"/>
                <w:sz w:val="17"/>
                <w:szCs w:val="17"/>
                <w:shd w:val="clear" w:color="auto" w:fill="FFFFFF"/>
              </w:rPr>
            </w:pPr>
            <w:hyperlink r:id="rId10" w:history="1">
              <w:r w:rsidR="00266692" w:rsidRPr="00266692">
                <w:rPr>
                  <w:rStyle w:val="Hyperlink"/>
                  <w:rFonts w:ascii="Verdana" w:hAnsi="Verdana"/>
                  <w:sz w:val="17"/>
                  <w:szCs w:val="17"/>
                  <w:shd w:val="clear" w:color="auto" w:fill="FFFFFF"/>
                </w:rPr>
                <w:t>American Journal Experts</w:t>
              </w:r>
            </w:hyperlink>
            <w:r w:rsidR="00266692" w:rsidRPr="00266692">
              <w:rPr>
                <w:rFonts w:ascii="Verdana" w:hAnsi="Verdana"/>
                <w:color w:val="000000"/>
                <w:sz w:val="17"/>
                <w:szCs w:val="17"/>
                <w:shd w:val="clear" w:color="auto" w:fill="FFFFFF"/>
              </w:rPr>
              <w:t>: 10% discount</w:t>
            </w:r>
          </w:p>
          <w:p w14:paraId="5AFEB72E" w14:textId="77777777" w:rsidR="00266692" w:rsidRDefault="00C830D8" w:rsidP="00266692">
            <w:pPr>
              <w:pStyle w:val="ListParagraph"/>
              <w:numPr>
                <w:ilvl w:val="0"/>
                <w:numId w:val="13"/>
              </w:numPr>
              <w:spacing w:after="0"/>
              <w:rPr>
                <w:rFonts w:ascii="Verdana" w:hAnsi="Verdana"/>
                <w:color w:val="000000"/>
                <w:sz w:val="17"/>
                <w:szCs w:val="17"/>
                <w:shd w:val="clear" w:color="auto" w:fill="FFFFFF"/>
              </w:rPr>
            </w:pPr>
            <w:hyperlink r:id="rId11" w:history="1">
              <w:proofErr w:type="spellStart"/>
              <w:r w:rsidR="00266692" w:rsidRPr="00266692">
                <w:rPr>
                  <w:rStyle w:val="Hyperlink"/>
                  <w:rFonts w:ascii="Verdana" w:hAnsi="Verdana"/>
                  <w:sz w:val="17"/>
                  <w:szCs w:val="17"/>
                  <w:shd w:val="clear" w:color="auto" w:fill="FFFFFF"/>
                </w:rPr>
                <w:t>Enago</w:t>
              </w:r>
              <w:proofErr w:type="spellEnd"/>
            </w:hyperlink>
            <w:r w:rsidR="00266692" w:rsidRPr="00266692">
              <w:rPr>
                <w:rFonts w:ascii="Verdana" w:hAnsi="Verdana"/>
                <w:color w:val="000000"/>
                <w:sz w:val="17"/>
                <w:szCs w:val="17"/>
                <w:shd w:val="clear" w:color="auto" w:fill="FFFFFF"/>
              </w:rPr>
              <w:t>: 30% discount (</w:t>
            </w:r>
            <w:hyperlink r:id="rId12" w:history="1">
              <w:r w:rsidR="00266692" w:rsidRPr="00266692">
                <w:rPr>
                  <w:rStyle w:val="Hyperlink"/>
                  <w:rFonts w:ascii="Verdana" w:hAnsi="Verdana"/>
                  <w:sz w:val="17"/>
                  <w:szCs w:val="17"/>
                  <w:shd w:val="clear" w:color="auto" w:fill="FFFFFF"/>
                </w:rPr>
                <w:t xml:space="preserve">review </w:t>
              </w:r>
              <w:proofErr w:type="spellStart"/>
              <w:r w:rsidR="00266692" w:rsidRPr="00266692">
                <w:rPr>
                  <w:rStyle w:val="Hyperlink"/>
                  <w:rFonts w:ascii="Verdana" w:hAnsi="Verdana"/>
                  <w:sz w:val="17"/>
                  <w:szCs w:val="17"/>
                  <w:shd w:val="clear" w:color="auto" w:fill="FFFFFF"/>
                </w:rPr>
                <w:t>Enago’s</w:t>
              </w:r>
              <w:proofErr w:type="spellEnd"/>
              <w:r w:rsidR="00266692" w:rsidRPr="00266692">
                <w:rPr>
                  <w:rStyle w:val="Hyperlink"/>
                  <w:rFonts w:ascii="Verdana" w:hAnsi="Verdana"/>
                  <w:sz w:val="17"/>
                  <w:szCs w:val="17"/>
                  <w:shd w:val="clear" w:color="auto" w:fill="FFFFFF"/>
                </w:rPr>
                <w:t xml:space="preserve"> services for authors in Chinese</w:t>
              </w:r>
            </w:hyperlink>
            <w:r w:rsidR="00266692" w:rsidRPr="00266692">
              <w:rPr>
                <w:rFonts w:ascii="Verdana" w:hAnsi="Verdana"/>
                <w:color w:val="000000"/>
                <w:sz w:val="17"/>
                <w:szCs w:val="17"/>
                <w:shd w:val="clear" w:color="auto" w:fill="FFFFFF"/>
              </w:rPr>
              <w:t>)</w:t>
            </w:r>
          </w:p>
          <w:p w14:paraId="2249322F" w14:textId="77777777" w:rsidR="00C72C0F" w:rsidRDefault="00C72C0F" w:rsidP="00C72C0F">
            <w:pPr>
              <w:pStyle w:val="ListParagraph"/>
              <w:spacing w:after="0"/>
              <w:rPr>
                <w:rFonts w:ascii="Verdana" w:hAnsi="Verdana"/>
                <w:color w:val="000000"/>
                <w:sz w:val="17"/>
                <w:szCs w:val="17"/>
                <w:shd w:val="clear" w:color="auto" w:fill="FFFFFF"/>
              </w:rPr>
            </w:pPr>
          </w:p>
          <w:p w14:paraId="3FBC3750" w14:textId="77777777" w:rsidR="00084B2F" w:rsidRDefault="00084B2F" w:rsidP="00C72C0F">
            <w:pPr>
              <w:pStyle w:val="ListParagraph"/>
              <w:spacing w:after="0"/>
              <w:rPr>
                <w:rFonts w:ascii="Verdana" w:hAnsi="Verdana"/>
                <w:color w:val="000000"/>
                <w:sz w:val="17"/>
                <w:szCs w:val="17"/>
                <w:shd w:val="clear" w:color="auto" w:fill="FFFFFF"/>
              </w:rPr>
            </w:pPr>
          </w:p>
          <w:p w14:paraId="3CA664B3" w14:textId="2C43CA7F" w:rsidR="00084B2F" w:rsidRPr="00266692" w:rsidRDefault="00084B2F" w:rsidP="00C72C0F">
            <w:pPr>
              <w:pStyle w:val="ListParagraph"/>
              <w:spacing w:after="0"/>
              <w:rPr>
                <w:rFonts w:ascii="Verdana" w:hAnsi="Verdana"/>
                <w:color w:val="000000"/>
                <w:sz w:val="17"/>
                <w:szCs w:val="17"/>
                <w:shd w:val="clear" w:color="auto" w:fill="FFFFFF"/>
              </w:rPr>
            </w:pPr>
          </w:p>
        </w:tc>
        <w:tc>
          <w:tcPr>
            <w:tcW w:w="1698" w:type="dxa"/>
            <w:shd w:val="clear" w:color="auto" w:fill="auto"/>
          </w:tcPr>
          <w:p w14:paraId="4C99D3AE" w14:textId="77777777" w:rsidR="00BD0A11" w:rsidRDefault="00BD0A11" w:rsidP="00233C9D">
            <w:pPr>
              <w:spacing w:after="0"/>
              <w:rPr>
                <w:rFonts w:ascii="Verdana" w:hAnsi="Verdana" w:cs="Calibri"/>
              </w:rPr>
            </w:pPr>
          </w:p>
          <w:p w14:paraId="65586114" w14:textId="4EB6D878" w:rsidR="00BD0A11" w:rsidRDefault="00BD0A11" w:rsidP="00233C9D">
            <w:pPr>
              <w:spacing w:after="0"/>
              <w:rPr>
                <w:rFonts w:ascii="Verdana" w:hAnsi="Verdana" w:cs="Calibri"/>
              </w:rPr>
            </w:pPr>
          </w:p>
          <w:p w14:paraId="579B439E" w14:textId="7A7DDDEF" w:rsidR="00084B2F" w:rsidRDefault="00084B2F" w:rsidP="00233C9D">
            <w:pPr>
              <w:spacing w:after="0"/>
              <w:rPr>
                <w:rFonts w:ascii="Verdana" w:hAnsi="Verdana" w:cs="Calibri"/>
              </w:rPr>
            </w:pPr>
          </w:p>
          <w:p w14:paraId="49B81C59" w14:textId="77777777" w:rsidR="00084B2F" w:rsidRDefault="00084B2F" w:rsidP="00233C9D">
            <w:pPr>
              <w:spacing w:after="0"/>
              <w:rPr>
                <w:rFonts w:ascii="Verdana" w:hAnsi="Verdana" w:cs="Calibri"/>
              </w:rPr>
            </w:pPr>
          </w:p>
          <w:sdt>
            <w:sdtPr>
              <w:rPr>
                <w:rFonts w:ascii="Verdana" w:hAnsi="Verdana" w:cs="Calibri"/>
                <w:sz w:val="44"/>
                <w:szCs w:val="44"/>
              </w:rPr>
              <w:id w:val="-34659733"/>
              <w14:checkbox>
                <w14:checked w14:val="1"/>
                <w14:checkedState w14:val="2612" w14:font="MS Gothic"/>
                <w14:uncheckedState w14:val="2610" w14:font="MS Gothic"/>
              </w14:checkbox>
            </w:sdtPr>
            <w:sdtEndPr/>
            <w:sdtContent>
              <w:p w14:paraId="5672024A" w14:textId="0C45D5E0" w:rsidR="00BD0A11" w:rsidRPr="00233C9D" w:rsidRDefault="00BD3125" w:rsidP="000866EE">
                <w:pPr>
                  <w:spacing w:after="0"/>
                  <w:jc w:val="center"/>
                  <w:rPr>
                    <w:rFonts w:ascii="Verdana" w:hAnsi="Verdana" w:cs="Calibri"/>
                  </w:rPr>
                </w:pPr>
                <w:ins w:id="2" w:author="Pouya Ataei" w:date="2022-10-01T21:54:00Z">
                  <w:r>
                    <w:rPr>
                      <w:rFonts w:ascii="MS Gothic" w:eastAsia="MS Gothic" w:hAnsi="MS Gothic" w:cs="Calibri" w:hint="eastAsia"/>
                      <w:sz w:val="44"/>
                      <w:szCs w:val="44"/>
                    </w:rPr>
                    <w:t>☒</w:t>
                  </w:r>
                </w:ins>
                <w:del w:id="3" w:author="Pouya Ataei" w:date="2022-10-01T21:54:00Z">
                  <w:r w:rsidR="00BD0A11" w:rsidRPr="000866EE" w:rsidDel="00BD3125">
                    <w:rPr>
                      <w:rFonts w:ascii="MS Gothic" w:eastAsia="MS Gothic" w:hAnsi="MS Gothic" w:cs="Calibri" w:hint="eastAsia"/>
                      <w:sz w:val="44"/>
                      <w:szCs w:val="44"/>
                    </w:rPr>
                    <w:delText>☐</w:delText>
                  </w:r>
                </w:del>
              </w:p>
            </w:sdtContent>
          </w:sdt>
        </w:tc>
      </w:tr>
      <w:tr w:rsidR="003C6E5C" w:rsidRPr="00233C9D" w14:paraId="3E3D213A" w14:textId="77777777" w:rsidTr="00462258">
        <w:tc>
          <w:tcPr>
            <w:tcW w:w="7652" w:type="dxa"/>
            <w:shd w:val="clear" w:color="auto" w:fill="auto"/>
          </w:tcPr>
          <w:p w14:paraId="136D81A9" w14:textId="77777777" w:rsidR="00106938" w:rsidRDefault="00106938" w:rsidP="00106938">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lastRenderedPageBreak/>
              <w:t>Ensure all math equations are properly formatted according to IEEE guidelines (if applicable).</w:t>
            </w:r>
          </w:p>
          <w:p w14:paraId="6B13EC09" w14:textId="77777777" w:rsidR="00106938" w:rsidRDefault="00106938" w:rsidP="00106938">
            <w:pPr>
              <w:spacing w:after="0"/>
              <w:rPr>
                <w:rFonts w:ascii="Verdana" w:hAnsi="Verdana"/>
                <w:color w:val="000000"/>
                <w:sz w:val="17"/>
                <w:szCs w:val="17"/>
                <w:shd w:val="clear" w:color="auto" w:fill="FFFFFF"/>
              </w:rPr>
            </w:pPr>
          </w:p>
          <w:p w14:paraId="76530596" w14:textId="77777777" w:rsidR="00106938" w:rsidRPr="002B4596" w:rsidRDefault="00106938" w:rsidP="00106938">
            <w:p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The main </w:t>
            </w:r>
            <w:r>
              <w:rPr>
                <w:rFonts w:ascii="Verdana" w:hAnsi="Verdana"/>
                <w:color w:val="000000"/>
                <w:sz w:val="17"/>
                <w:szCs w:val="17"/>
                <w:shd w:val="clear" w:color="auto" w:fill="FFFFFF"/>
              </w:rPr>
              <w:t>guidelines</w:t>
            </w:r>
            <w:r w:rsidRPr="002B4596">
              <w:rPr>
                <w:rFonts w:ascii="Verdana" w:hAnsi="Verdana"/>
                <w:color w:val="000000"/>
                <w:sz w:val="17"/>
                <w:szCs w:val="17"/>
                <w:shd w:val="clear" w:color="auto" w:fill="FFFFFF"/>
              </w:rPr>
              <w:t xml:space="preserve"> to keep in mind </w:t>
            </w:r>
            <w:r>
              <w:rPr>
                <w:rFonts w:ascii="Verdana" w:hAnsi="Verdana"/>
                <w:color w:val="000000"/>
                <w:sz w:val="17"/>
                <w:szCs w:val="17"/>
                <w:shd w:val="clear" w:color="auto" w:fill="FFFFFF"/>
              </w:rPr>
              <w:t xml:space="preserve">for math equations </w:t>
            </w:r>
            <w:r w:rsidRPr="002B4596">
              <w:rPr>
                <w:rFonts w:ascii="Verdana" w:hAnsi="Verdana"/>
                <w:color w:val="000000"/>
                <w:sz w:val="17"/>
                <w:szCs w:val="17"/>
                <w:shd w:val="clear" w:color="auto" w:fill="FFFFFF"/>
              </w:rPr>
              <w:t>are:</w:t>
            </w:r>
          </w:p>
          <w:p w14:paraId="6A0A301E"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Single letter variables should be in italic.  Multiple letter variables, functions and labels should not be in italic.</w:t>
            </w:r>
          </w:p>
          <w:p w14:paraId="23E4ED01"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If you write ab in italics, it means a x b. Use this visualization to correct all your math.</w:t>
            </w:r>
          </w:p>
          <w:p w14:paraId="20650DBE"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Two italic variables next to each other means multiplication. Only use an explicit multiplication sign if absolutely needed.</w:t>
            </w:r>
          </w:p>
          <w:p w14:paraId="5FCCE559"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Use the proper multiplication sign and not an asterisk.  If you want to use a dot, use a centered dot and not a period (full-stop).</w:t>
            </w:r>
          </w:p>
          <w:p w14:paraId="5287716E" w14:textId="77777777" w:rsidR="00106938"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Physical units must not be in italic.  </w:t>
            </w:r>
          </w:p>
          <w:p w14:paraId="31176A98"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There should always be a space between a number and the units (</w:t>
            </w:r>
            <w:proofErr w:type="gramStart"/>
            <w:r w:rsidRPr="002B4596">
              <w:rPr>
                <w:rFonts w:ascii="Verdana" w:hAnsi="Verdana"/>
                <w:color w:val="000000"/>
                <w:sz w:val="17"/>
                <w:szCs w:val="17"/>
                <w:shd w:val="clear" w:color="auto" w:fill="FFFFFF"/>
              </w:rPr>
              <w:t>with the exception of</w:t>
            </w:r>
            <w:proofErr w:type="gramEnd"/>
            <w:r w:rsidRPr="002B4596">
              <w:rPr>
                <w:rFonts w:ascii="Verdana" w:hAnsi="Verdana"/>
                <w:color w:val="000000"/>
                <w:sz w:val="17"/>
                <w:szCs w:val="17"/>
                <w:shd w:val="clear" w:color="auto" w:fill="FFFFFF"/>
              </w:rPr>
              <w:t xml:space="preserve"> the degree symbol and %).</w:t>
            </w:r>
          </w:p>
          <w:p w14:paraId="6A6116B1" w14:textId="77777777" w:rsidR="00106938"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Use bold font for vectors.  </w:t>
            </w:r>
          </w:p>
          <w:p w14:paraId="29B07D76" w14:textId="77777777" w:rsidR="00106938" w:rsidRDefault="00106938" w:rsidP="00106938">
            <w:pPr>
              <w:spacing w:after="0"/>
              <w:rPr>
                <w:rFonts w:ascii="Verdana" w:hAnsi="Verdana"/>
                <w:color w:val="000000"/>
                <w:sz w:val="17"/>
                <w:szCs w:val="17"/>
                <w:shd w:val="clear" w:color="auto" w:fill="FFFFFF"/>
              </w:rPr>
            </w:pPr>
          </w:p>
          <w:p w14:paraId="012A0E5A" w14:textId="1C60DD12" w:rsidR="00685DEF" w:rsidRPr="00233C9D" w:rsidRDefault="00106938" w:rsidP="00106938">
            <w:pPr>
              <w:spacing w:after="0"/>
              <w:rPr>
                <w:rFonts w:ascii="Verdana" w:hAnsi="Verdana" w:cs="Calibri"/>
              </w:rPr>
            </w:pPr>
            <w:r>
              <w:rPr>
                <w:rFonts w:ascii="Verdana" w:hAnsi="Verdana"/>
                <w:color w:val="000000"/>
                <w:sz w:val="17"/>
                <w:szCs w:val="17"/>
                <w:shd w:val="clear" w:color="auto" w:fill="FFFFFF"/>
              </w:rPr>
              <w:t xml:space="preserve">For more information on editing mathematics per IEEE guidelines, </w:t>
            </w:r>
            <w:hyperlink r:id="rId13" w:history="1">
              <w:r w:rsidR="00C72C0F" w:rsidRPr="00C72C0F">
                <w:rPr>
                  <w:rStyle w:val="Hyperlink"/>
                  <w:rFonts w:ascii="Verdana" w:hAnsi="Verdana"/>
                  <w:sz w:val="17"/>
                  <w:szCs w:val="17"/>
                  <w:shd w:val="clear" w:color="auto" w:fill="FFFFFF"/>
                </w:rPr>
                <w:t>please click here</w:t>
              </w:r>
            </w:hyperlink>
            <w:r>
              <w:rPr>
                <w:rFonts w:ascii="Verdana" w:hAnsi="Verdana"/>
                <w:color w:val="000000"/>
                <w:sz w:val="17"/>
                <w:szCs w:val="17"/>
                <w:shd w:val="clear" w:color="auto" w:fill="FFFFFF"/>
              </w:rPr>
              <w:t>.</w:t>
            </w:r>
          </w:p>
        </w:tc>
        <w:tc>
          <w:tcPr>
            <w:tcW w:w="1698" w:type="dxa"/>
            <w:shd w:val="clear" w:color="auto" w:fill="auto"/>
          </w:tcPr>
          <w:p w14:paraId="69AA323A" w14:textId="19BB0E5F" w:rsidR="0038017E" w:rsidRDefault="0038017E" w:rsidP="00233C9D">
            <w:pPr>
              <w:spacing w:after="0"/>
              <w:rPr>
                <w:rFonts w:ascii="Verdana" w:hAnsi="Verdana" w:cs="Calibri"/>
              </w:rPr>
            </w:pPr>
          </w:p>
          <w:p w14:paraId="3823096F" w14:textId="5FBB840A" w:rsidR="0038017E" w:rsidRDefault="0038017E" w:rsidP="00233C9D">
            <w:pPr>
              <w:spacing w:after="0"/>
              <w:rPr>
                <w:rFonts w:ascii="Verdana" w:hAnsi="Verdana" w:cs="Calibri"/>
              </w:rPr>
            </w:pPr>
          </w:p>
          <w:p w14:paraId="37C55E55" w14:textId="4FEF3A08" w:rsidR="006A1023" w:rsidRDefault="006A1023" w:rsidP="00233C9D">
            <w:pPr>
              <w:spacing w:after="0"/>
              <w:rPr>
                <w:rFonts w:ascii="Verdana" w:hAnsi="Verdana" w:cs="Calibri"/>
              </w:rPr>
            </w:pPr>
          </w:p>
          <w:p w14:paraId="27921F32" w14:textId="2BC39649" w:rsidR="006A1023" w:rsidRDefault="006A1023" w:rsidP="00233C9D">
            <w:pPr>
              <w:spacing w:after="0"/>
              <w:rPr>
                <w:rFonts w:ascii="Verdana" w:hAnsi="Verdana" w:cs="Calibri"/>
              </w:rPr>
            </w:pPr>
          </w:p>
          <w:p w14:paraId="09692F30" w14:textId="77777777" w:rsidR="006A1023" w:rsidRDefault="006A1023" w:rsidP="00233C9D">
            <w:pPr>
              <w:spacing w:after="0"/>
              <w:rPr>
                <w:rFonts w:ascii="Verdana" w:hAnsi="Verdana" w:cs="Calibri"/>
              </w:rPr>
            </w:pPr>
          </w:p>
          <w:sdt>
            <w:sdtPr>
              <w:rPr>
                <w:rFonts w:ascii="Verdana" w:hAnsi="Verdana" w:cs="Calibri"/>
                <w:sz w:val="44"/>
                <w:szCs w:val="44"/>
              </w:rPr>
              <w:id w:val="1490758085"/>
              <w14:checkbox>
                <w14:checked w14:val="1"/>
                <w14:checkedState w14:val="2612" w14:font="MS Gothic"/>
                <w14:uncheckedState w14:val="2610" w14:font="MS Gothic"/>
              </w14:checkbox>
            </w:sdtPr>
            <w:sdtEndPr/>
            <w:sdtContent>
              <w:p w14:paraId="457540A0" w14:textId="736BE1E9" w:rsidR="0038017E" w:rsidRPr="00233C9D" w:rsidRDefault="00BD3125" w:rsidP="000866EE">
                <w:pPr>
                  <w:spacing w:after="0"/>
                  <w:jc w:val="center"/>
                  <w:rPr>
                    <w:rFonts w:ascii="Verdana" w:hAnsi="Verdana" w:cs="Calibri"/>
                  </w:rPr>
                </w:pPr>
                <w:ins w:id="4" w:author="Pouya Ataei" w:date="2022-10-01T21:54:00Z">
                  <w:r>
                    <w:rPr>
                      <w:rFonts w:ascii="MS Gothic" w:eastAsia="MS Gothic" w:hAnsi="MS Gothic" w:cs="Calibri" w:hint="eastAsia"/>
                      <w:sz w:val="44"/>
                      <w:szCs w:val="44"/>
                    </w:rPr>
                    <w:t>☒</w:t>
                  </w:r>
                </w:ins>
                <w:del w:id="5" w:author="Pouya Ataei" w:date="2022-10-01T21:54:00Z">
                  <w:r w:rsidR="0038017E" w:rsidRPr="000866EE" w:rsidDel="00BD3125">
                    <w:rPr>
                      <w:rFonts w:ascii="MS Gothic" w:eastAsia="MS Gothic" w:hAnsi="MS Gothic" w:cs="Calibri" w:hint="eastAsia"/>
                      <w:sz w:val="44"/>
                      <w:szCs w:val="44"/>
                    </w:rPr>
                    <w:delText>☐</w:delText>
                  </w:r>
                </w:del>
              </w:p>
            </w:sdtContent>
          </w:sdt>
        </w:tc>
      </w:tr>
      <w:tr w:rsidR="003C6E5C" w:rsidRPr="00233C9D" w14:paraId="3C1FDA94" w14:textId="77777777" w:rsidTr="00462258">
        <w:tc>
          <w:tcPr>
            <w:tcW w:w="7652" w:type="dxa"/>
            <w:shd w:val="clear" w:color="auto" w:fill="auto"/>
          </w:tcPr>
          <w:p w14:paraId="3216CD19" w14:textId="10CC0553"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Pr>
                <w:rFonts w:ascii="Verdana" w:hAnsi="Verdana"/>
                <w:b/>
                <w:bCs/>
                <w:color w:val="000000"/>
                <w:sz w:val="17"/>
                <w:szCs w:val="17"/>
                <w:shd w:val="clear" w:color="auto" w:fill="FFFFFF"/>
              </w:rPr>
              <w:t xml:space="preserve">the </w:t>
            </w:r>
            <w:r w:rsidR="004E30FC">
              <w:rPr>
                <w:rFonts w:ascii="Verdana" w:hAnsi="Verdana"/>
                <w:b/>
                <w:bCs/>
                <w:color w:val="000000"/>
                <w:sz w:val="17"/>
                <w:szCs w:val="17"/>
                <w:shd w:val="clear" w:color="auto" w:fill="FFFFFF"/>
              </w:rPr>
              <w:t>formatting of references.</w:t>
            </w:r>
          </w:p>
          <w:p w14:paraId="2FC6F394" w14:textId="77777777" w:rsidR="00106938" w:rsidRPr="00233C9D" w:rsidRDefault="00106938" w:rsidP="00106938">
            <w:pPr>
              <w:spacing w:after="0"/>
              <w:rPr>
                <w:rFonts w:ascii="Verdana" w:hAnsi="Verdana"/>
                <w:b/>
                <w:bCs/>
                <w:color w:val="000000"/>
                <w:sz w:val="17"/>
                <w:szCs w:val="17"/>
                <w:shd w:val="clear" w:color="auto" w:fill="FFFFFF"/>
              </w:rPr>
            </w:pPr>
          </w:p>
          <w:p w14:paraId="77E7F26D" w14:textId="77777777" w:rsidR="00084B2F" w:rsidRDefault="00106938" w:rsidP="00106938">
            <w:pPr>
              <w:spacing w:after="0"/>
              <w:rPr>
                <w:rStyle w:val="Hyperlink"/>
                <w:rFonts w:ascii="Verdana" w:hAnsi="Verdana"/>
                <w:sz w:val="17"/>
                <w:szCs w:val="17"/>
                <w:shd w:val="clear" w:color="auto" w:fill="FFFFFF"/>
              </w:rPr>
            </w:pPr>
            <w:r>
              <w:rPr>
                <w:rFonts w:ascii="Verdana" w:hAnsi="Verdana"/>
                <w:color w:val="000000"/>
                <w:sz w:val="17"/>
                <w:szCs w:val="17"/>
                <w:shd w:val="clear" w:color="auto" w:fill="FFFFFF"/>
              </w:rPr>
              <w:t>W</w:t>
            </w:r>
            <w:r w:rsidRPr="001B6A0B">
              <w:rPr>
                <w:rFonts w:ascii="Verdana" w:hAnsi="Verdana"/>
                <w:color w:val="000000"/>
                <w:sz w:val="17"/>
                <w:szCs w:val="17"/>
                <w:shd w:val="clear" w:color="auto" w:fill="FFFFFF"/>
              </w:rPr>
              <w:t xml:space="preserve">e encourage you to check the formatting of your references to ensure that they are accurate in terms of bibliographic details as well as consistent with </w:t>
            </w:r>
            <w:hyperlink r:id="rId14" w:history="1">
              <w:r w:rsidRPr="006B3847">
                <w:rPr>
                  <w:rStyle w:val="Hyperlink"/>
                  <w:rFonts w:ascii="Verdana" w:hAnsi="Verdana"/>
                  <w:sz w:val="17"/>
                  <w:szCs w:val="17"/>
                  <w:shd w:val="clear" w:color="auto" w:fill="FFFFFF"/>
                </w:rPr>
                <w:t>IEEE style</w:t>
              </w:r>
            </w:hyperlink>
            <w:r w:rsidR="00B15FC7">
              <w:rPr>
                <w:rStyle w:val="Hyperlink"/>
                <w:rFonts w:ascii="Verdana" w:hAnsi="Verdana"/>
                <w:sz w:val="17"/>
                <w:szCs w:val="17"/>
                <w:shd w:val="clear" w:color="auto" w:fill="FFFFFF"/>
              </w:rPr>
              <w:t>.</w:t>
            </w:r>
            <w:r w:rsidR="001526E3">
              <w:rPr>
                <w:rStyle w:val="Hyperlink"/>
                <w:rFonts w:ascii="Verdana" w:hAnsi="Verdana"/>
                <w:sz w:val="17"/>
                <w:szCs w:val="17"/>
                <w:shd w:val="clear" w:color="auto" w:fill="FFFFFF"/>
              </w:rPr>
              <w:t xml:space="preserve">  </w:t>
            </w:r>
          </w:p>
          <w:p w14:paraId="41777EF0" w14:textId="77777777" w:rsidR="00084B2F" w:rsidRDefault="00084B2F" w:rsidP="00106938">
            <w:pPr>
              <w:spacing w:after="0"/>
              <w:rPr>
                <w:rStyle w:val="Hyperlink"/>
                <w:sz w:val="17"/>
                <w:szCs w:val="17"/>
                <w:shd w:val="clear" w:color="auto" w:fill="FFFFFF"/>
              </w:rPr>
            </w:pPr>
          </w:p>
          <w:p w14:paraId="7DEC00C3" w14:textId="184C481F" w:rsidR="007345E3" w:rsidRPr="00084B2F" w:rsidRDefault="001526E3" w:rsidP="00106938">
            <w:pPr>
              <w:spacing w:after="0"/>
              <w:rPr>
                <w:rStyle w:val="Hyperlink"/>
                <w:rFonts w:ascii="Verdana" w:hAnsi="Verdana"/>
                <w:color w:val="auto"/>
                <w:sz w:val="17"/>
                <w:szCs w:val="17"/>
                <w:u w:val="none"/>
                <w:shd w:val="clear" w:color="auto" w:fill="FFFFFF"/>
              </w:rPr>
            </w:pPr>
            <w:r w:rsidRPr="00084B2F">
              <w:rPr>
                <w:rStyle w:val="Hyperlink"/>
                <w:rFonts w:ascii="Verdana" w:hAnsi="Verdana"/>
                <w:color w:val="auto"/>
                <w:sz w:val="17"/>
                <w:szCs w:val="17"/>
                <w:u w:val="none"/>
                <w:shd w:val="clear" w:color="auto" w:fill="FFFFFF"/>
              </w:rPr>
              <w:t>Additionally, we recommend that you list the references in order of citation throughout the manuscript to make it easier for the Associate Editor and reviewers to follow.</w:t>
            </w:r>
          </w:p>
          <w:p w14:paraId="127B2220" w14:textId="77777777" w:rsidR="00B15FC7" w:rsidRDefault="00B15FC7" w:rsidP="00106938">
            <w:pPr>
              <w:spacing w:after="0"/>
              <w:rPr>
                <w:rFonts w:ascii="Verdana" w:hAnsi="Verdana"/>
                <w:color w:val="000000"/>
                <w:sz w:val="17"/>
                <w:szCs w:val="17"/>
                <w:shd w:val="clear" w:color="auto" w:fill="FFFFFF"/>
              </w:rPr>
            </w:pPr>
          </w:p>
          <w:p w14:paraId="2447CEA5" w14:textId="5D6BFAA3" w:rsidR="00E22BB1" w:rsidRPr="00106938" w:rsidRDefault="00E22BB1" w:rsidP="00106938">
            <w:pPr>
              <w:spacing w:after="0"/>
              <w:rPr>
                <w:rFonts w:ascii="Verdana" w:hAnsi="Verdana"/>
                <w:color w:val="000000"/>
                <w:sz w:val="17"/>
                <w:szCs w:val="17"/>
                <w:shd w:val="clear" w:color="auto" w:fill="FFFFFF"/>
              </w:rPr>
            </w:pPr>
          </w:p>
        </w:tc>
        <w:tc>
          <w:tcPr>
            <w:tcW w:w="1698" w:type="dxa"/>
            <w:shd w:val="clear" w:color="auto" w:fill="auto"/>
          </w:tcPr>
          <w:p w14:paraId="0C4B655A" w14:textId="32A2D559" w:rsidR="0038017E" w:rsidRDefault="0038017E" w:rsidP="00233C9D">
            <w:pPr>
              <w:spacing w:after="0"/>
              <w:rPr>
                <w:rFonts w:ascii="Verdana" w:hAnsi="Verdana" w:cs="Calibri"/>
              </w:rPr>
            </w:pPr>
          </w:p>
          <w:p w14:paraId="2BDF96A4" w14:textId="77777777" w:rsidR="00084B2F" w:rsidRDefault="00084B2F" w:rsidP="00233C9D">
            <w:pPr>
              <w:spacing w:after="0"/>
              <w:rPr>
                <w:rFonts w:ascii="Verdana" w:hAnsi="Verdana" w:cs="Calibri"/>
              </w:rPr>
            </w:pPr>
          </w:p>
          <w:sdt>
            <w:sdtPr>
              <w:rPr>
                <w:rFonts w:ascii="Verdana" w:hAnsi="Verdana" w:cs="Calibri"/>
                <w:sz w:val="44"/>
                <w:szCs w:val="44"/>
              </w:rPr>
              <w:id w:val="-992249969"/>
              <w14:checkbox>
                <w14:checked w14:val="1"/>
                <w14:checkedState w14:val="2612" w14:font="MS Gothic"/>
                <w14:uncheckedState w14:val="2610" w14:font="MS Gothic"/>
              </w14:checkbox>
            </w:sdtPr>
            <w:sdtEndPr/>
            <w:sdtContent>
              <w:p w14:paraId="71CF6342" w14:textId="5C77CF6B" w:rsidR="0038017E" w:rsidRPr="00233C9D" w:rsidRDefault="00BD3125" w:rsidP="000866EE">
                <w:pPr>
                  <w:spacing w:after="0"/>
                  <w:jc w:val="center"/>
                  <w:rPr>
                    <w:rFonts w:ascii="Verdana" w:hAnsi="Verdana" w:cs="Calibri"/>
                  </w:rPr>
                </w:pPr>
                <w:ins w:id="6" w:author="Pouya Ataei" w:date="2022-10-01T21:54:00Z">
                  <w:r>
                    <w:rPr>
                      <w:rFonts w:ascii="MS Gothic" w:eastAsia="MS Gothic" w:hAnsi="MS Gothic" w:cs="Calibri" w:hint="eastAsia"/>
                      <w:sz w:val="44"/>
                      <w:szCs w:val="44"/>
                    </w:rPr>
                    <w:t>☒</w:t>
                  </w:r>
                </w:ins>
                <w:del w:id="7" w:author="Pouya Ataei" w:date="2022-10-01T21:54:00Z">
                  <w:r w:rsidR="0038017E" w:rsidRPr="000866EE" w:rsidDel="00BD3125">
                    <w:rPr>
                      <w:rFonts w:ascii="MS Gothic" w:eastAsia="MS Gothic" w:hAnsi="MS Gothic" w:cs="Calibri" w:hint="eastAsia"/>
                      <w:sz w:val="44"/>
                      <w:szCs w:val="44"/>
                    </w:rPr>
                    <w:delText>☐</w:delText>
                  </w:r>
                </w:del>
              </w:p>
            </w:sdtContent>
          </w:sdt>
        </w:tc>
      </w:tr>
      <w:tr w:rsidR="003C6E5C" w:rsidRPr="00233C9D" w14:paraId="34C7B2F3" w14:textId="77777777" w:rsidTr="00462258">
        <w:tc>
          <w:tcPr>
            <w:tcW w:w="7652" w:type="dxa"/>
            <w:shd w:val="clear" w:color="auto" w:fill="auto"/>
          </w:tcPr>
          <w:p w14:paraId="3416EF86"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Video(s) included in peer review (if any)</w:t>
            </w:r>
            <w:r>
              <w:rPr>
                <w:rFonts w:ascii="Verdana" w:hAnsi="Verdana"/>
                <w:b/>
                <w:bCs/>
                <w:color w:val="000000"/>
                <w:sz w:val="17"/>
                <w:szCs w:val="17"/>
                <w:shd w:val="clear" w:color="auto" w:fill="FFFFFF"/>
              </w:rPr>
              <w:t>.</w:t>
            </w:r>
          </w:p>
          <w:p w14:paraId="6EEFA664" w14:textId="77777777" w:rsidR="007606D2" w:rsidRPr="00233C9D" w:rsidRDefault="007606D2" w:rsidP="007606D2">
            <w:pPr>
              <w:spacing w:after="0"/>
              <w:rPr>
                <w:rFonts w:ascii="Verdana" w:hAnsi="Verdana"/>
                <w:color w:val="000000"/>
                <w:sz w:val="17"/>
                <w:szCs w:val="17"/>
                <w:shd w:val="clear" w:color="auto" w:fill="FFFFFF"/>
              </w:rPr>
            </w:pPr>
          </w:p>
          <w:p w14:paraId="35CDAA1B" w14:textId="59DDDBF8" w:rsidR="007345E3" w:rsidRDefault="004E30FC" w:rsidP="00233C9D">
            <w:pPr>
              <w:spacing w:after="0"/>
              <w:rPr>
                <w:rFonts w:ascii="Verdana" w:hAnsi="Verdana" w:cs="Calibri"/>
              </w:rPr>
            </w:pPr>
            <w:r>
              <w:rPr>
                <w:rFonts w:ascii="Verdana" w:hAnsi="Verdana"/>
                <w:color w:val="000000"/>
                <w:sz w:val="17"/>
                <w:szCs w:val="17"/>
                <w:shd w:val="clear" w:color="auto" w:fill="FFFFFF"/>
              </w:rPr>
              <w:t>Any video you wish to have published with the article (if accepted for publication) should be submitted with the revised article to undergo peer review</w:t>
            </w:r>
            <w:r w:rsidR="007606D2" w:rsidRPr="00233C9D">
              <w:rPr>
                <w:rFonts w:ascii="Verdana" w:hAnsi="Verdana"/>
                <w:color w:val="000000"/>
                <w:sz w:val="17"/>
                <w:szCs w:val="17"/>
                <w:shd w:val="clear" w:color="auto" w:fill="FFFFFF"/>
              </w:rPr>
              <w:t>.  As a reminder, the video file should not exceed 100 MB.</w:t>
            </w:r>
          </w:p>
          <w:p w14:paraId="249FF1A2" w14:textId="35E528A4" w:rsidR="007606D2" w:rsidRDefault="007606D2" w:rsidP="00233C9D">
            <w:pPr>
              <w:spacing w:after="0"/>
              <w:rPr>
                <w:rFonts w:ascii="Verdana" w:hAnsi="Verdana" w:cs="Calibri"/>
              </w:rPr>
            </w:pPr>
          </w:p>
          <w:p w14:paraId="3354F5F1" w14:textId="77777777" w:rsidR="00E22BB1" w:rsidRDefault="00E22BB1" w:rsidP="00233C9D">
            <w:pPr>
              <w:spacing w:after="0"/>
              <w:rPr>
                <w:rFonts w:ascii="Verdana" w:hAnsi="Verdana" w:cs="Calibri"/>
              </w:rPr>
            </w:pPr>
          </w:p>
          <w:p w14:paraId="568266B5" w14:textId="02FC5044" w:rsidR="00084B2F" w:rsidRPr="00233C9D" w:rsidRDefault="00084B2F" w:rsidP="00233C9D">
            <w:pPr>
              <w:spacing w:after="0"/>
              <w:rPr>
                <w:rFonts w:ascii="Verdana" w:hAnsi="Verdana" w:cs="Calibri"/>
              </w:rPr>
            </w:pPr>
          </w:p>
        </w:tc>
        <w:tc>
          <w:tcPr>
            <w:tcW w:w="1698" w:type="dxa"/>
            <w:shd w:val="clear" w:color="auto" w:fill="auto"/>
          </w:tcPr>
          <w:p w14:paraId="67840EEB" w14:textId="5F6B1DED" w:rsidR="00272895" w:rsidRDefault="00272895" w:rsidP="00233C9D">
            <w:pPr>
              <w:spacing w:after="0"/>
              <w:rPr>
                <w:rFonts w:ascii="Verdana" w:hAnsi="Verdana" w:cs="Calibri"/>
              </w:rPr>
            </w:pPr>
          </w:p>
          <w:p w14:paraId="2B67F88C" w14:textId="77777777" w:rsidR="00084B2F" w:rsidRDefault="00084B2F" w:rsidP="00233C9D">
            <w:pPr>
              <w:spacing w:after="0"/>
              <w:rPr>
                <w:rFonts w:ascii="Verdana" w:hAnsi="Verdana" w:cs="Calibri"/>
              </w:rPr>
            </w:pPr>
          </w:p>
          <w:sdt>
            <w:sdtPr>
              <w:rPr>
                <w:rFonts w:ascii="Verdana" w:hAnsi="Verdana" w:cs="Calibri"/>
                <w:sz w:val="48"/>
                <w:szCs w:val="48"/>
              </w:rPr>
              <w:id w:val="846442687"/>
              <w14:checkbox>
                <w14:checked w14:val="1"/>
                <w14:checkedState w14:val="2612" w14:font="MS Gothic"/>
                <w14:uncheckedState w14:val="2610" w14:font="MS Gothic"/>
              </w14:checkbox>
            </w:sdtPr>
            <w:sdtEndPr/>
            <w:sdtContent>
              <w:p w14:paraId="63AB1168" w14:textId="3A111960" w:rsidR="00272895" w:rsidRPr="00233C9D" w:rsidRDefault="00BD3125" w:rsidP="000866EE">
                <w:pPr>
                  <w:spacing w:after="0"/>
                  <w:jc w:val="center"/>
                  <w:rPr>
                    <w:rFonts w:ascii="Verdana" w:hAnsi="Verdana" w:cs="Calibri"/>
                  </w:rPr>
                </w:pPr>
                <w:ins w:id="8" w:author="Pouya Ataei" w:date="2022-10-01T21:54:00Z">
                  <w:r>
                    <w:rPr>
                      <w:rFonts w:ascii="MS Gothic" w:eastAsia="MS Gothic" w:hAnsi="MS Gothic" w:cs="Calibri" w:hint="eastAsia"/>
                      <w:sz w:val="48"/>
                      <w:szCs w:val="48"/>
                    </w:rPr>
                    <w:t>☒</w:t>
                  </w:r>
                </w:ins>
                <w:del w:id="9" w:author="Pouya Ataei" w:date="2022-10-01T21:54:00Z">
                  <w:r w:rsidR="007606D2" w:rsidDel="00BD3125">
                    <w:rPr>
                      <w:rFonts w:ascii="MS Gothic" w:eastAsia="MS Gothic" w:hAnsi="MS Gothic" w:cs="Calibri" w:hint="eastAsia"/>
                      <w:sz w:val="48"/>
                      <w:szCs w:val="48"/>
                    </w:rPr>
                    <w:delText>☐</w:delText>
                  </w:r>
                </w:del>
              </w:p>
            </w:sdtContent>
          </w:sdt>
        </w:tc>
      </w:tr>
      <w:tr w:rsidR="003C6E5C" w:rsidRPr="00233C9D" w14:paraId="4CE7EBE5" w14:textId="77777777" w:rsidTr="00462258">
        <w:tc>
          <w:tcPr>
            <w:tcW w:w="7652" w:type="dxa"/>
            <w:shd w:val="clear" w:color="auto" w:fill="auto"/>
          </w:tcPr>
          <w:p w14:paraId="52C28687" w14:textId="7F4558FB" w:rsidR="007606D2" w:rsidRPr="00233C9D" w:rsidRDefault="000A3CC9" w:rsidP="007606D2">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Response to Reviewers Document</w:t>
            </w:r>
            <w:r w:rsidR="00E03782">
              <w:rPr>
                <w:rFonts w:ascii="Verdana" w:hAnsi="Verdana"/>
                <w:b/>
                <w:bCs/>
                <w:color w:val="000000"/>
                <w:sz w:val="17"/>
                <w:szCs w:val="17"/>
                <w:shd w:val="clear" w:color="auto" w:fill="FFFFFF"/>
              </w:rPr>
              <w:t>.</w:t>
            </w:r>
          </w:p>
          <w:p w14:paraId="0BAFC1E9" w14:textId="77777777" w:rsidR="007606D2" w:rsidRPr="00233C9D" w:rsidRDefault="007606D2" w:rsidP="007606D2">
            <w:pPr>
              <w:spacing w:after="0"/>
              <w:rPr>
                <w:rFonts w:ascii="Verdana" w:hAnsi="Verdana"/>
                <w:color w:val="000000"/>
                <w:sz w:val="17"/>
                <w:szCs w:val="17"/>
                <w:shd w:val="clear" w:color="auto" w:fill="FFFFFF"/>
              </w:rPr>
            </w:pPr>
          </w:p>
          <w:p w14:paraId="5A15967F" w14:textId="7929BD20" w:rsidR="007345E3" w:rsidRDefault="000A3CC9" w:rsidP="00233C9D">
            <w:pPr>
              <w:spacing w:after="0"/>
              <w:rPr>
                <w:rFonts w:ascii="Verdana" w:hAnsi="Verdana"/>
                <w:color w:val="000000"/>
                <w:sz w:val="17"/>
                <w:szCs w:val="17"/>
                <w:shd w:val="clear" w:color="auto" w:fill="FFFFFF"/>
              </w:rPr>
            </w:pPr>
            <w:r w:rsidRPr="000A3CC9">
              <w:rPr>
                <w:rFonts w:ascii="Verdana" w:hAnsi="Verdana"/>
                <w:color w:val="000000"/>
                <w:sz w:val="17"/>
                <w:szCs w:val="17"/>
                <w:shd w:val="clear" w:color="auto" w:fill="FFFFFF"/>
              </w:rPr>
              <w:t>A document containing your response to reviewers from the previous peer review.  The “response to reviewers” document (template attached) should have the following regarding each comment: a) Reviewer’s concern, b) your response to the concern, c) your action to remedy the concern. The document should be uploaded with your manuscript files as a “Supplementary Material for Review.”</w:t>
            </w:r>
          </w:p>
          <w:p w14:paraId="514978A6" w14:textId="0AA6543F" w:rsidR="00B617E1" w:rsidRDefault="00B617E1" w:rsidP="00233C9D">
            <w:pPr>
              <w:spacing w:after="0"/>
              <w:rPr>
                <w:rFonts w:ascii="Verdana" w:hAnsi="Verdana"/>
                <w:color w:val="000000"/>
                <w:sz w:val="17"/>
                <w:szCs w:val="17"/>
                <w:shd w:val="clear" w:color="auto" w:fill="FFFFFF"/>
              </w:rPr>
            </w:pPr>
          </w:p>
          <w:p w14:paraId="29FAA37E" w14:textId="5459D476" w:rsidR="00B617E1" w:rsidRDefault="00B617E1" w:rsidP="00233C9D">
            <w:pPr>
              <w:spacing w:after="0"/>
              <w:rPr>
                <w:rFonts w:ascii="Verdana" w:hAnsi="Verdana"/>
                <w:i/>
                <w:iCs/>
                <w:color w:val="000000"/>
                <w:sz w:val="17"/>
                <w:szCs w:val="17"/>
                <w:shd w:val="clear" w:color="auto" w:fill="FFFFFF"/>
              </w:rPr>
            </w:pPr>
            <w:r>
              <w:rPr>
                <w:rFonts w:ascii="Verdana" w:hAnsi="Verdana"/>
                <w:i/>
                <w:iCs/>
                <w:color w:val="000000"/>
                <w:sz w:val="17"/>
                <w:szCs w:val="17"/>
                <w:shd w:val="clear" w:color="auto" w:fill="FFFFFF"/>
              </w:rPr>
              <w:t>*</w:t>
            </w:r>
            <w:r w:rsidRPr="008F1EA4">
              <w:rPr>
                <w:rFonts w:ascii="Verdana" w:hAnsi="Verdana"/>
                <w:i/>
                <w:iCs/>
                <w:color w:val="000000"/>
                <w:sz w:val="17"/>
                <w:szCs w:val="17"/>
                <w:shd w:val="clear" w:color="auto" w:fill="FFFFFF"/>
              </w:rPr>
              <w:t>Please note that the original reviewers will be invited to revie</w:t>
            </w:r>
            <w:r w:rsidR="0000741A">
              <w:rPr>
                <w:rFonts w:ascii="Verdana" w:hAnsi="Verdana"/>
                <w:i/>
                <w:iCs/>
                <w:color w:val="000000"/>
                <w:sz w:val="17"/>
                <w:szCs w:val="17"/>
                <w:shd w:val="clear" w:color="auto" w:fill="FFFFFF"/>
              </w:rPr>
              <w:t>w</w:t>
            </w:r>
            <w:r w:rsidRPr="008F1EA4">
              <w:rPr>
                <w:rFonts w:ascii="Verdana" w:hAnsi="Verdana"/>
                <w:i/>
                <w:iCs/>
                <w:color w:val="000000"/>
                <w:sz w:val="17"/>
                <w:szCs w:val="17"/>
                <w:shd w:val="clear" w:color="auto" w:fill="FFFFFF"/>
              </w:rPr>
              <w:t xml:space="preserve">, but unfortunately, we cannot guarantee that they are available or willing to </w:t>
            </w:r>
            <w:r w:rsidR="0000741A">
              <w:rPr>
                <w:rFonts w:ascii="Verdana" w:hAnsi="Verdana"/>
                <w:i/>
                <w:iCs/>
                <w:color w:val="000000"/>
                <w:sz w:val="17"/>
                <w:szCs w:val="17"/>
                <w:shd w:val="clear" w:color="auto" w:fill="FFFFFF"/>
              </w:rPr>
              <w:t>complete the review again</w:t>
            </w:r>
            <w:r w:rsidRPr="008F1EA4">
              <w:rPr>
                <w:rFonts w:ascii="Verdana" w:hAnsi="Verdana"/>
                <w:i/>
                <w:iCs/>
                <w:color w:val="000000"/>
                <w:sz w:val="17"/>
                <w:szCs w:val="17"/>
                <w:shd w:val="clear" w:color="auto" w:fill="FFFFFF"/>
              </w:rPr>
              <w:t xml:space="preserve">.  Due to the binary </w:t>
            </w:r>
            <w:r w:rsidR="00072A03">
              <w:rPr>
                <w:rFonts w:ascii="Verdana" w:hAnsi="Verdana"/>
                <w:i/>
                <w:iCs/>
                <w:color w:val="000000"/>
                <w:sz w:val="17"/>
                <w:szCs w:val="17"/>
                <w:shd w:val="clear" w:color="auto" w:fill="FFFFFF"/>
              </w:rPr>
              <w:t>decision process</w:t>
            </w:r>
            <w:r w:rsidRPr="008F1EA4">
              <w:rPr>
                <w:rFonts w:ascii="Verdana" w:hAnsi="Verdana"/>
                <w:i/>
                <w:iCs/>
                <w:color w:val="000000"/>
                <w:sz w:val="17"/>
                <w:szCs w:val="17"/>
                <w:shd w:val="clear" w:color="auto" w:fill="FFFFFF"/>
              </w:rPr>
              <w:t xml:space="preserve"> of IEEE Access, each article submission requires a minimum of 2 independent reviewers</w:t>
            </w:r>
            <w:r w:rsidR="0000741A">
              <w:rPr>
                <w:rFonts w:ascii="Verdana" w:hAnsi="Verdana"/>
                <w:i/>
                <w:iCs/>
                <w:color w:val="000000"/>
                <w:sz w:val="17"/>
                <w:szCs w:val="17"/>
                <w:shd w:val="clear" w:color="auto" w:fill="FFFFFF"/>
              </w:rPr>
              <w:t xml:space="preserve"> before a decision can be made</w:t>
            </w:r>
            <w:r w:rsidRPr="008F1EA4">
              <w:rPr>
                <w:rFonts w:ascii="Verdana" w:hAnsi="Verdana"/>
                <w:i/>
                <w:iCs/>
                <w:color w:val="000000"/>
                <w:sz w:val="17"/>
                <w:szCs w:val="17"/>
                <w:shd w:val="clear" w:color="auto" w:fill="FFFFFF"/>
              </w:rPr>
              <w:t xml:space="preserve">.  </w:t>
            </w:r>
            <w:r w:rsidR="009834A3" w:rsidRPr="009834A3">
              <w:rPr>
                <w:rFonts w:ascii="Verdana" w:hAnsi="Verdana"/>
                <w:i/>
                <w:iCs/>
                <w:color w:val="000000"/>
                <w:sz w:val="17"/>
                <w:szCs w:val="17"/>
                <w:shd w:val="clear" w:color="auto" w:fill="FFFFFF"/>
              </w:rPr>
              <w:t>If</w:t>
            </w:r>
            <w:r w:rsidRPr="008F1EA4">
              <w:rPr>
                <w:rFonts w:ascii="Verdana" w:hAnsi="Verdana"/>
                <w:i/>
                <w:iCs/>
                <w:color w:val="000000"/>
                <w:sz w:val="17"/>
                <w:szCs w:val="17"/>
                <w:shd w:val="clear" w:color="auto" w:fill="FFFFFF"/>
              </w:rPr>
              <w:t xml:space="preserve"> an original reviewer is unavailable, an alternate reviewer will be invited and informed of the peer review history</w:t>
            </w:r>
            <w:r w:rsidR="00072A03">
              <w:rPr>
                <w:rFonts w:ascii="Verdana" w:hAnsi="Verdana"/>
                <w:i/>
                <w:iCs/>
                <w:color w:val="000000"/>
                <w:sz w:val="17"/>
                <w:szCs w:val="17"/>
                <w:shd w:val="clear" w:color="auto" w:fill="FFFFFF"/>
              </w:rPr>
              <w:t xml:space="preserve">, including </w:t>
            </w:r>
            <w:r w:rsidR="009834A3">
              <w:rPr>
                <w:rFonts w:ascii="Verdana" w:hAnsi="Verdana"/>
                <w:i/>
                <w:iCs/>
                <w:color w:val="000000"/>
                <w:sz w:val="17"/>
                <w:szCs w:val="17"/>
                <w:shd w:val="clear" w:color="auto" w:fill="FFFFFF"/>
              </w:rPr>
              <w:t xml:space="preserve">all edits made and </w:t>
            </w:r>
            <w:r w:rsidR="00072A03">
              <w:rPr>
                <w:rFonts w:ascii="Verdana" w:hAnsi="Verdana"/>
                <w:i/>
                <w:iCs/>
                <w:color w:val="000000"/>
                <w:sz w:val="17"/>
                <w:szCs w:val="17"/>
                <w:shd w:val="clear" w:color="auto" w:fill="FFFFFF"/>
              </w:rPr>
              <w:t>your response to reviewers</w:t>
            </w:r>
            <w:r w:rsidRPr="008F1EA4">
              <w:rPr>
                <w:rFonts w:ascii="Verdana" w:hAnsi="Verdana"/>
                <w:i/>
                <w:iCs/>
                <w:color w:val="000000"/>
                <w:sz w:val="17"/>
                <w:szCs w:val="17"/>
                <w:shd w:val="clear" w:color="auto" w:fill="FFFFFF"/>
              </w:rPr>
              <w:t>.</w:t>
            </w:r>
          </w:p>
          <w:p w14:paraId="15388F7B" w14:textId="77777777" w:rsidR="00E22BB1" w:rsidRPr="008F1EA4" w:rsidRDefault="00E22BB1" w:rsidP="00233C9D">
            <w:pPr>
              <w:spacing w:after="0"/>
              <w:rPr>
                <w:rFonts w:ascii="Verdana" w:hAnsi="Verdana"/>
                <w:i/>
                <w:iCs/>
                <w:color w:val="000000"/>
                <w:sz w:val="17"/>
                <w:szCs w:val="17"/>
                <w:shd w:val="clear" w:color="auto" w:fill="FFFFFF"/>
              </w:rPr>
            </w:pPr>
          </w:p>
          <w:p w14:paraId="09ECB96B" w14:textId="61E645EE" w:rsidR="00B15FC7" w:rsidRPr="00233C9D" w:rsidRDefault="00B15FC7" w:rsidP="00233C9D">
            <w:pPr>
              <w:spacing w:after="0"/>
              <w:rPr>
                <w:rFonts w:ascii="Verdana" w:hAnsi="Verdana" w:cs="Calibri"/>
              </w:rPr>
            </w:pPr>
          </w:p>
        </w:tc>
        <w:tc>
          <w:tcPr>
            <w:tcW w:w="1698" w:type="dxa"/>
            <w:shd w:val="clear" w:color="auto" w:fill="auto"/>
          </w:tcPr>
          <w:p w14:paraId="3BF8ED19" w14:textId="565FF3C4" w:rsidR="003C6E5C" w:rsidRDefault="003C6E5C" w:rsidP="00233C9D">
            <w:pPr>
              <w:spacing w:after="0"/>
              <w:rPr>
                <w:rFonts w:ascii="Verdana" w:hAnsi="Verdana" w:cs="Calibri"/>
              </w:rPr>
            </w:pPr>
          </w:p>
          <w:p w14:paraId="3A178609" w14:textId="337DED53" w:rsidR="00E22BB1" w:rsidRDefault="00E22BB1" w:rsidP="00233C9D">
            <w:pPr>
              <w:spacing w:after="0"/>
              <w:rPr>
                <w:rFonts w:ascii="Verdana" w:hAnsi="Verdana" w:cs="Calibri"/>
              </w:rPr>
            </w:pPr>
          </w:p>
          <w:p w14:paraId="01064BC5" w14:textId="69956409" w:rsidR="00E22BB1" w:rsidRDefault="00E22BB1" w:rsidP="00233C9D">
            <w:pPr>
              <w:spacing w:after="0"/>
              <w:rPr>
                <w:rFonts w:ascii="Verdana" w:hAnsi="Verdana" w:cs="Calibri"/>
              </w:rPr>
            </w:pPr>
          </w:p>
          <w:p w14:paraId="232B9234" w14:textId="77777777" w:rsidR="00E22BB1" w:rsidRDefault="00E22BB1" w:rsidP="00233C9D">
            <w:pPr>
              <w:spacing w:after="0"/>
              <w:rPr>
                <w:rFonts w:ascii="Verdana" w:hAnsi="Verdana" w:cs="Calibri"/>
              </w:rPr>
            </w:pPr>
          </w:p>
          <w:p w14:paraId="499812FC" w14:textId="77777777" w:rsidR="00B15FC7" w:rsidRDefault="00B15FC7" w:rsidP="00233C9D">
            <w:pPr>
              <w:spacing w:after="0"/>
              <w:rPr>
                <w:rFonts w:ascii="Verdana" w:hAnsi="Verdana" w:cs="Calibri"/>
              </w:rPr>
            </w:pPr>
          </w:p>
          <w:sdt>
            <w:sdtPr>
              <w:rPr>
                <w:rFonts w:ascii="Verdana" w:hAnsi="Verdana" w:cs="Calibri"/>
                <w:sz w:val="44"/>
                <w:szCs w:val="44"/>
              </w:rPr>
              <w:id w:val="-1556231890"/>
              <w14:checkbox>
                <w14:checked w14:val="1"/>
                <w14:checkedState w14:val="2612" w14:font="MS Gothic"/>
                <w14:uncheckedState w14:val="2610" w14:font="MS Gothic"/>
              </w14:checkbox>
            </w:sdtPr>
            <w:sdtEndPr/>
            <w:sdtContent>
              <w:p w14:paraId="5991E415" w14:textId="4302B956" w:rsidR="00272895" w:rsidRPr="00233C9D" w:rsidRDefault="001471E0" w:rsidP="000866EE">
                <w:pPr>
                  <w:spacing w:after="0"/>
                  <w:jc w:val="center"/>
                  <w:rPr>
                    <w:rFonts w:ascii="Verdana" w:hAnsi="Verdana" w:cs="Calibri"/>
                  </w:rPr>
                </w:pPr>
                <w:ins w:id="10" w:author="Pouya Ataei" w:date="2022-10-01T22:46:00Z">
                  <w:r>
                    <w:rPr>
                      <w:rFonts w:ascii="MS Gothic" w:eastAsia="MS Gothic" w:hAnsi="MS Gothic" w:cs="Calibri" w:hint="eastAsia"/>
                      <w:sz w:val="44"/>
                      <w:szCs w:val="44"/>
                    </w:rPr>
                    <w:t>☒</w:t>
                  </w:r>
                </w:ins>
                <w:del w:id="11" w:author="Pouya Ataei" w:date="2022-10-01T22:46:00Z">
                  <w:r w:rsidR="00B15FC7" w:rsidDel="001471E0">
                    <w:rPr>
                      <w:rFonts w:ascii="MS Gothic" w:eastAsia="MS Gothic" w:hAnsi="MS Gothic" w:cs="Calibri" w:hint="eastAsia"/>
                      <w:sz w:val="44"/>
                      <w:szCs w:val="44"/>
                    </w:rPr>
                    <w:delText>☐</w:delText>
                  </w:r>
                </w:del>
              </w:p>
            </w:sdtContent>
          </w:sdt>
        </w:tc>
      </w:tr>
      <w:tr w:rsidR="00E03782" w:rsidRPr="00233C9D" w14:paraId="01F7174B" w14:textId="77777777" w:rsidTr="00462258">
        <w:trPr>
          <w:trHeight w:val="566"/>
        </w:trPr>
        <w:tc>
          <w:tcPr>
            <w:tcW w:w="7652" w:type="dxa"/>
            <w:shd w:val="clear" w:color="auto" w:fill="auto"/>
          </w:tcPr>
          <w:p w14:paraId="6F03C433" w14:textId="22079805" w:rsidR="00E03782" w:rsidRDefault="00E03782"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lastRenderedPageBreak/>
              <w:t>A version of your manuscript with all individual changes highlighted.</w:t>
            </w:r>
          </w:p>
          <w:p w14:paraId="02BCA3A9" w14:textId="792C390E" w:rsidR="00E03782" w:rsidRDefault="00E03782" w:rsidP="00233C9D">
            <w:pPr>
              <w:spacing w:after="0"/>
              <w:rPr>
                <w:rFonts w:ascii="Verdana" w:hAnsi="Verdana"/>
                <w:b/>
                <w:bCs/>
                <w:color w:val="000000"/>
                <w:sz w:val="17"/>
                <w:szCs w:val="17"/>
                <w:shd w:val="clear" w:color="auto" w:fill="FFFFFF"/>
              </w:rPr>
            </w:pPr>
          </w:p>
          <w:p w14:paraId="3095BC62" w14:textId="3BA2ED37" w:rsidR="00E03782" w:rsidRDefault="00E03782" w:rsidP="00233C9D">
            <w:pPr>
              <w:spacing w:after="0"/>
              <w:rPr>
                <w:rFonts w:ascii="Verdana" w:hAnsi="Verdana"/>
                <w:color w:val="000000"/>
                <w:sz w:val="17"/>
                <w:szCs w:val="17"/>
                <w:shd w:val="clear" w:color="auto" w:fill="FFFFFF"/>
              </w:rPr>
            </w:pPr>
            <w:r w:rsidRPr="00E03782">
              <w:rPr>
                <w:rFonts w:ascii="Verdana" w:hAnsi="Verdana"/>
                <w:color w:val="000000"/>
                <w:sz w:val="17"/>
                <w:szCs w:val="17"/>
                <w:shd w:val="clear" w:color="auto" w:fill="FFFFFF"/>
              </w:rPr>
              <w:t>Your updated manuscript with all your individual changes highlighted, including grammatical changes (</w:t>
            </w:r>
            <w:proofErr w:type="gramStart"/>
            <w:r w:rsidRPr="00E03782">
              <w:rPr>
                <w:rFonts w:ascii="Verdana" w:hAnsi="Verdana"/>
                <w:color w:val="000000"/>
                <w:sz w:val="17"/>
                <w:szCs w:val="17"/>
                <w:shd w:val="clear" w:color="auto" w:fill="FFFFFF"/>
              </w:rPr>
              <w:t>e.g.</w:t>
            </w:r>
            <w:proofErr w:type="gramEnd"/>
            <w:r w:rsidRPr="00E03782">
              <w:rPr>
                <w:rFonts w:ascii="Verdana" w:hAnsi="Verdana"/>
                <w:color w:val="000000"/>
                <w:sz w:val="17"/>
                <w:szCs w:val="17"/>
                <w:shd w:val="clear" w:color="auto" w:fill="FFFFFF"/>
              </w:rPr>
              <w:t xml:space="preserve"> preferably with the yellow highlight tool within the pdf file). This file should be uploaded with your manuscript files as a “Supplementary Material for Review.”</w:t>
            </w:r>
            <w:r w:rsidR="00B15FC7">
              <w:rPr>
                <w:rFonts w:ascii="Verdana" w:hAnsi="Verdana"/>
                <w:color w:val="000000"/>
                <w:sz w:val="17"/>
                <w:szCs w:val="17"/>
                <w:shd w:val="clear" w:color="auto" w:fill="FFFFFF"/>
              </w:rPr>
              <w:t xml:space="preserve">  This file will help the reviewers and Associate Editor pinpoint the areas that were </w:t>
            </w:r>
            <w:r w:rsidR="00015073">
              <w:rPr>
                <w:rFonts w:ascii="Verdana" w:hAnsi="Verdana"/>
                <w:color w:val="000000"/>
                <w:sz w:val="17"/>
                <w:szCs w:val="17"/>
                <w:shd w:val="clear" w:color="auto" w:fill="FFFFFF"/>
              </w:rPr>
              <w:t xml:space="preserve">changed </w:t>
            </w:r>
            <w:r w:rsidR="00B15FC7">
              <w:rPr>
                <w:rFonts w:ascii="Verdana" w:hAnsi="Verdana"/>
                <w:color w:val="000000"/>
                <w:sz w:val="17"/>
                <w:szCs w:val="17"/>
                <w:shd w:val="clear" w:color="auto" w:fill="FFFFFF"/>
              </w:rPr>
              <w:t>from the original version of your article.</w:t>
            </w:r>
          </w:p>
          <w:p w14:paraId="74733670" w14:textId="77777777" w:rsidR="00084B2F" w:rsidRPr="00E03782" w:rsidRDefault="00084B2F" w:rsidP="00233C9D">
            <w:pPr>
              <w:spacing w:after="0"/>
              <w:rPr>
                <w:rFonts w:ascii="Verdana" w:hAnsi="Verdana"/>
                <w:color w:val="000000"/>
                <w:sz w:val="17"/>
                <w:szCs w:val="17"/>
                <w:shd w:val="clear" w:color="auto" w:fill="FFFFFF"/>
              </w:rPr>
            </w:pPr>
          </w:p>
          <w:p w14:paraId="49CC9970" w14:textId="1F67DFDC" w:rsidR="00E03782" w:rsidRDefault="00E03782" w:rsidP="00233C9D">
            <w:pPr>
              <w:spacing w:after="0"/>
              <w:rPr>
                <w:rFonts w:ascii="Verdana" w:hAnsi="Verdana"/>
                <w:b/>
                <w:bCs/>
                <w:color w:val="000000"/>
                <w:sz w:val="17"/>
                <w:szCs w:val="17"/>
                <w:shd w:val="clear" w:color="auto" w:fill="FFFFFF"/>
              </w:rPr>
            </w:pPr>
          </w:p>
        </w:tc>
        <w:tc>
          <w:tcPr>
            <w:tcW w:w="1698" w:type="dxa"/>
            <w:shd w:val="clear" w:color="auto" w:fill="auto"/>
          </w:tcPr>
          <w:p w14:paraId="33A84AA8" w14:textId="77777777" w:rsidR="006A1023" w:rsidRDefault="006A1023" w:rsidP="006A1023">
            <w:pPr>
              <w:spacing w:after="0"/>
              <w:jc w:val="center"/>
              <w:rPr>
                <w:rFonts w:ascii="MS Gothic" w:eastAsia="MS Gothic" w:hAnsi="MS Gothic" w:cs="Calibri"/>
                <w:sz w:val="44"/>
                <w:szCs w:val="44"/>
              </w:rPr>
            </w:pPr>
          </w:p>
          <w:sdt>
            <w:sdtPr>
              <w:rPr>
                <w:rFonts w:ascii="MS Gothic" w:eastAsia="MS Gothic" w:hAnsi="MS Gothic" w:cs="Calibri"/>
                <w:sz w:val="44"/>
                <w:szCs w:val="44"/>
              </w:rPr>
              <w:id w:val="460079768"/>
              <w14:checkbox>
                <w14:checked w14:val="1"/>
                <w14:checkedState w14:val="2612" w14:font="MS Gothic"/>
                <w14:uncheckedState w14:val="2610" w14:font="MS Gothic"/>
              </w14:checkbox>
            </w:sdtPr>
            <w:sdtEndPr/>
            <w:sdtContent>
              <w:p w14:paraId="4927410B" w14:textId="426AFDA9" w:rsidR="00E03782" w:rsidRDefault="001471E0" w:rsidP="006A1023">
                <w:pPr>
                  <w:spacing w:after="0"/>
                  <w:jc w:val="center"/>
                  <w:rPr>
                    <w:rFonts w:ascii="MS Gothic" w:eastAsia="MS Gothic" w:hAnsi="MS Gothic" w:cs="Calibri"/>
                    <w:sz w:val="44"/>
                    <w:szCs w:val="44"/>
                  </w:rPr>
                </w:pPr>
                <w:ins w:id="12" w:author="Pouya Ataei" w:date="2022-10-01T22:50:00Z">
                  <w:r>
                    <w:rPr>
                      <w:rFonts w:ascii="MS Gothic" w:eastAsia="MS Gothic" w:hAnsi="MS Gothic" w:cs="Calibri" w:hint="eastAsia"/>
                      <w:sz w:val="44"/>
                      <w:szCs w:val="44"/>
                    </w:rPr>
                    <w:t>☒</w:t>
                  </w:r>
                </w:ins>
                <w:del w:id="13" w:author="Pouya Ataei" w:date="2022-10-01T22:50:00Z">
                  <w:r w:rsidR="006A1023" w:rsidDel="001471E0">
                    <w:rPr>
                      <w:rFonts w:ascii="MS Gothic" w:eastAsia="MS Gothic" w:hAnsi="MS Gothic" w:cs="Calibri" w:hint="eastAsia"/>
                      <w:sz w:val="44"/>
                      <w:szCs w:val="44"/>
                    </w:rPr>
                    <w:delText>☐</w:delText>
                  </w:r>
                </w:del>
              </w:p>
            </w:sdtContent>
          </w:sdt>
        </w:tc>
      </w:tr>
      <w:tr w:rsidR="005A15B1" w:rsidRPr="00233C9D" w14:paraId="60D9C519" w14:textId="77777777" w:rsidTr="00462258">
        <w:trPr>
          <w:trHeight w:val="566"/>
        </w:trPr>
        <w:tc>
          <w:tcPr>
            <w:tcW w:w="7652" w:type="dxa"/>
            <w:shd w:val="clear" w:color="auto" w:fill="auto"/>
          </w:tcPr>
          <w:p w14:paraId="4AEC744E" w14:textId="574AC46F" w:rsidR="005A15B1" w:rsidRDefault="005A15B1"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Supplementary materials (if any).</w:t>
            </w:r>
          </w:p>
          <w:p w14:paraId="067A6068" w14:textId="2ABE832B" w:rsidR="005A15B1" w:rsidRDefault="005A15B1" w:rsidP="00233C9D">
            <w:pPr>
              <w:spacing w:after="0"/>
              <w:rPr>
                <w:rFonts w:ascii="Verdana" w:hAnsi="Verdana"/>
                <w:b/>
                <w:bCs/>
                <w:color w:val="000000"/>
                <w:sz w:val="17"/>
                <w:szCs w:val="17"/>
                <w:shd w:val="clear" w:color="auto" w:fill="FFFFFF"/>
              </w:rPr>
            </w:pPr>
          </w:p>
          <w:p w14:paraId="5C8A80FA" w14:textId="0273C0A9" w:rsidR="005A15B1" w:rsidRDefault="005A15B1"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Be sure to provide any supplementary materials that are separate from the manuscript with your final files to ensure they are published alongside your article.  Supplementary materials can be appendices, video, additional graph/figures, etc.  All supplementary materials should have been included in peer review or they </w:t>
            </w:r>
            <w:r w:rsidR="0001389A">
              <w:rPr>
                <w:rFonts w:ascii="Verdana" w:hAnsi="Verdana"/>
                <w:color w:val="000000"/>
                <w:sz w:val="17"/>
                <w:szCs w:val="17"/>
                <w:shd w:val="clear" w:color="auto" w:fill="FFFFFF"/>
              </w:rPr>
              <w:t>cannot</w:t>
            </w:r>
            <w:r>
              <w:rPr>
                <w:rFonts w:ascii="Verdana" w:hAnsi="Verdana"/>
                <w:color w:val="000000"/>
                <w:sz w:val="17"/>
                <w:szCs w:val="17"/>
                <w:shd w:val="clear" w:color="auto" w:fill="FFFFFF"/>
              </w:rPr>
              <w:t xml:space="preserve"> be </w:t>
            </w:r>
            <w:r w:rsidR="008F2184">
              <w:rPr>
                <w:rFonts w:ascii="Verdana" w:hAnsi="Verdana"/>
                <w:color w:val="000000"/>
                <w:sz w:val="17"/>
                <w:szCs w:val="17"/>
                <w:shd w:val="clear" w:color="auto" w:fill="FFFFFF"/>
              </w:rPr>
              <w:t>published</w:t>
            </w:r>
            <w:r w:rsidR="00A83DEE">
              <w:rPr>
                <w:rFonts w:ascii="Verdana" w:hAnsi="Verdana"/>
                <w:color w:val="000000"/>
                <w:sz w:val="17"/>
                <w:szCs w:val="17"/>
                <w:shd w:val="clear" w:color="auto" w:fill="FFFFFF"/>
              </w:rPr>
              <w:t>.  Supplementary materials should be uploaded as a .zip file</w:t>
            </w:r>
            <w:r>
              <w:rPr>
                <w:rFonts w:ascii="Verdana" w:hAnsi="Verdana"/>
                <w:color w:val="000000"/>
                <w:sz w:val="17"/>
                <w:szCs w:val="17"/>
                <w:shd w:val="clear" w:color="auto" w:fill="FFFFFF"/>
              </w:rPr>
              <w:t>.</w:t>
            </w:r>
            <w:r w:rsidR="00371E3E">
              <w:t xml:space="preserve"> </w:t>
            </w:r>
          </w:p>
          <w:p w14:paraId="556AA26A" w14:textId="33ABAFF8" w:rsidR="00371E3E" w:rsidRPr="00233C9D" w:rsidRDefault="00371E3E" w:rsidP="00233C9D">
            <w:pPr>
              <w:spacing w:after="0"/>
              <w:rPr>
                <w:rFonts w:ascii="Verdana" w:hAnsi="Verdana"/>
                <w:b/>
                <w:bCs/>
                <w:color w:val="000000"/>
                <w:sz w:val="17"/>
                <w:szCs w:val="17"/>
                <w:shd w:val="clear" w:color="auto" w:fill="FFFFFF"/>
              </w:rPr>
            </w:pPr>
          </w:p>
        </w:tc>
        <w:tc>
          <w:tcPr>
            <w:tcW w:w="1698" w:type="dxa"/>
            <w:shd w:val="clear" w:color="auto" w:fill="auto"/>
          </w:tcPr>
          <w:p w14:paraId="55B6F789" w14:textId="77777777" w:rsidR="005A15B1" w:rsidRDefault="005A15B1" w:rsidP="00371E3E">
            <w:pPr>
              <w:spacing w:after="0"/>
              <w:rPr>
                <w:rFonts w:ascii="MS Gothic" w:eastAsia="MS Gothic" w:hAnsi="MS Gothic" w:cs="Calibri"/>
                <w:sz w:val="44"/>
                <w:szCs w:val="44"/>
              </w:rPr>
            </w:pPr>
          </w:p>
          <w:sdt>
            <w:sdtPr>
              <w:rPr>
                <w:rFonts w:ascii="Verdana" w:hAnsi="Verdana" w:cs="Calibri"/>
                <w:sz w:val="44"/>
                <w:szCs w:val="44"/>
              </w:rPr>
              <w:id w:val="1382754036"/>
              <w14:checkbox>
                <w14:checked w14:val="1"/>
                <w14:checkedState w14:val="2612" w14:font="MS Gothic"/>
                <w14:uncheckedState w14:val="2610" w14:font="MS Gothic"/>
              </w14:checkbox>
            </w:sdtPr>
            <w:sdtEndPr/>
            <w:sdtContent>
              <w:p w14:paraId="76E596DE" w14:textId="08C4E977" w:rsidR="00371E3E" w:rsidRDefault="001471E0" w:rsidP="00371E3E">
                <w:pPr>
                  <w:spacing w:after="0"/>
                  <w:jc w:val="center"/>
                  <w:rPr>
                    <w:rFonts w:ascii="Verdana" w:hAnsi="Verdana" w:cs="Calibri"/>
                  </w:rPr>
                </w:pPr>
                <w:ins w:id="14" w:author="Pouya Ataei" w:date="2022-10-01T22:50:00Z">
                  <w:r>
                    <w:rPr>
                      <w:rFonts w:ascii="MS Gothic" w:eastAsia="MS Gothic" w:hAnsi="MS Gothic" w:cs="Calibri" w:hint="eastAsia"/>
                      <w:sz w:val="44"/>
                      <w:szCs w:val="44"/>
                    </w:rPr>
                    <w:t>☒</w:t>
                  </w:r>
                </w:ins>
                <w:del w:id="15" w:author="Pouya Ataei" w:date="2022-10-01T22:50:00Z">
                  <w:r w:rsidR="00371E3E" w:rsidRPr="00371E3E" w:rsidDel="001471E0">
                    <w:rPr>
                      <w:rFonts w:ascii="MS Gothic" w:eastAsia="MS Gothic" w:hAnsi="MS Gothic" w:cs="Calibri" w:hint="eastAsia"/>
                      <w:sz w:val="44"/>
                      <w:szCs w:val="44"/>
                    </w:rPr>
                    <w:delText>☐</w:delText>
                  </w:r>
                </w:del>
              </w:p>
            </w:sdtContent>
          </w:sdt>
        </w:tc>
      </w:tr>
      <w:tr w:rsidR="003C6E5C" w:rsidRPr="00233C9D" w14:paraId="36693C51" w14:textId="77777777" w:rsidTr="00462258">
        <w:trPr>
          <w:trHeight w:val="566"/>
        </w:trPr>
        <w:tc>
          <w:tcPr>
            <w:tcW w:w="7652" w:type="dxa"/>
            <w:shd w:val="clear" w:color="auto" w:fill="auto"/>
          </w:tcPr>
          <w:p w14:paraId="67C01930" w14:textId="4B748287" w:rsidR="00106938" w:rsidRPr="00233C9D" w:rsidRDefault="00B15FC7" w:rsidP="00106938">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The revised</w:t>
            </w:r>
            <w:r w:rsidR="00106938" w:rsidRPr="00233C9D">
              <w:rPr>
                <w:rFonts w:ascii="Verdana" w:hAnsi="Verdana"/>
                <w:b/>
                <w:bCs/>
                <w:color w:val="000000"/>
                <w:sz w:val="17"/>
                <w:szCs w:val="17"/>
                <w:shd w:val="clear" w:color="auto" w:fill="FFFFFF"/>
              </w:rPr>
              <w:t xml:space="preserve"> </w:t>
            </w:r>
            <w:r>
              <w:rPr>
                <w:rFonts w:ascii="Verdana" w:hAnsi="Verdana"/>
                <w:b/>
                <w:bCs/>
                <w:color w:val="000000"/>
                <w:sz w:val="17"/>
                <w:szCs w:val="17"/>
                <w:shd w:val="clear" w:color="auto" w:fill="FFFFFF"/>
              </w:rPr>
              <w:t>m</w:t>
            </w:r>
            <w:r w:rsidR="00106938" w:rsidRPr="00233C9D">
              <w:rPr>
                <w:rFonts w:ascii="Verdana" w:hAnsi="Verdana"/>
                <w:b/>
                <w:bCs/>
                <w:color w:val="000000"/>
                <w:sz w:val="17"/>
                <w:szCs w:val="17"/>
                <w:shd w:val="clear" w:color="auto" w:fill="FFFFFF"/>
              </w:rPr>
              <w:t xml:space="preserve">anuscript in MS Word or </w:t>
            </w:r>
            <w:proofErr w:type="spellStart"/>
            <w:r w:rsidR="00106938" w:rsidRPr="00233C9D">
              <w:rPr>
                <w:rFonts w:ascii="Verdana" w:hAnsi="Verdana"/>
                <w:b/>
                <w:bCs/>
                <w:color w:val="000000"/>
                <w:sz w:val="17"/>
                <w:szCs w:val="17"/>
                <w:shd w:val="clear" w:color="auto" w:fill="FFFFFF"/>
              </w:rPr>
              <w:t>LaTex</w:t>
            </w:r>
            <w:proofErr w:type="spellEnd"/>
            <w:r w:rsidR="00106938" w:rsidRPr="00233C9D">
              <w:rPr>
                <w:rFonts w:ascii="Verdana" w:hAnsi="Verdana"/>
                <w:b/>
                <w:bCs/>
                <w:color w:val="000000"/>
                <w:sz w:val="17"/>
                <w:szCs w:val="17"/>
                <w:shd w:val="clear" w:color="auto" w:fill="FFFFFF"/>
              </w:rPr>
              <w:t xml:space="preserve"> with all author biographies and photos included</w:t>
            </w:r>
            <w:r>
              <w:rPr>
                <w:rFonts w:ascii="Verdana" w:hAnsi="Verdana"/>
                <w:b/>
                <w:bCs/>
                <w:color w:val="000000"/>
                <w:sz w:val="17"/>
                <w:szCs w:val="17"/>
                <w:shd w:val="clear" w:color="auto" w:fill="FFFFFF"/>
              </w:rPr>
              <w:t xml:space="preserve"> uploaded as the “Main Manuscript”.</w:t>
            </w:r>
          </w:p>
          <w:p w14:paraId="4F93448B" w14:textId="77777777" w:rsidR="00106938" w:rsidRPr="00233C9D" w:rsidRDefault="00106938" w:rsidP="00106938">
            <w:pPr>
              <w:spacing w:after="0"/>
              <w:rPr>
                <w:rFonts w:ascii="Verdana" w:hAnsi="Verdana"/>
                <w:b/>
                <w:bCs/>
                <w:color w:val="000000"/>
                <w:sz w:val="17"/>
                <w:szCs w:val="17"/>
                <w:shd w:val="clear" w:color="auto" w:fill="FFFFFF"/>
              </w:rPr>
            </w:pPr>
          </w:p>
          <w:p w14:paraId="1E39CE6B" w14:textId="368BFF4C" w:rsidR="00272895" w:rsidRPr="00B15FC7" w:rsidRDefault="00106938"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Required </w:t>
            </w: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templates can be found on the </w:t>
            </w:r>
            <w:hyperlink r:id="rId15" w:history="1">
              <w:r w:rsidRPr="00233C9D">
                <w:rPr>
                  <w:rStyle w:val="Hyperlink"/>
                  <w:rFonts w:ascii="Verdana" w:hAnsi="Verdana"/>
                  <w:sz w:val="17"/>
                  <w:szCs w:val="17"/>
                  <w:shd w:val="clear" w:color="auto" w:fill="FFFFFF"/>
                </w:rPr>
                <w:t>Preparing Your Article</w:t>
              </w:r>
            </w:hyperlink>
            <w:r w:rsidRPr="00233C9D">
              <w:rPr>
                <w:rFonts w:ascii="Verdana" w:hAnsi="Verdana"/>
                <w:color w:val="000000"/>
                <w:sz w:val="17"/>
                <w:szCs w:val="17"/>
                <w:shd w:val="clear" w:color="auto" w:fill="FFFFFF"/>
              </w:rPr>
              <w:t xml:space="preserve"> page of our website.  </w:t>
            </w:r>
          </w:p>
          <w:p w14:paraId="4719EAC1" w14:textId="77777777" w:rsidR="007345E3" w:rsidRPr="00233C9D" w:rsidRDefault="007345E3" w:rsidP="00233C9D">
            <w:pPr>
              <w:spacing w:after="0"/>
              <w:rPr>
                <w:rFonts w:ascii="Verdana" w:hAnsi="Verdana" w:cs="Calibri"/>
              </w:rPr>
            </w:pPr>
          </w:p>
        </w:tc>
        <w:tc>
          <w:tcPr>
            <w:tcW w:w="1698" w:type="dxa"/>
            <w:shd w:val="clear" w:color="auto" w:fill="auto"/>
          </w:tcPr>
          <w:p w14:paraId="0E0DCE3B" w14:textId="77777777" w:rsidR="00371E3E" w:rsidRDefault="00371E3E" w:rsidP="00233C9D">
            <w:pPr>
              <w:spacing w:after="0"/>
              <w:rPr>
                <w:rFonts w:ascii="Verdana" w:hAnsi="Verdana" w:cs="Calibri"/>
              </w:rPr>
            </w:pPr>
          </w:p>
          <w:sdt>
            <w:sdtPr>
              <w:rPr>
                <w:rFonts w:ascii="Verdana" w:hAnsi="Verdana" w:cs="Calibri"/>
                <w:sz w:val="44"/>
                <w:szCs w:val="44"/>
              </w:rPr>
              <w:id w:val="2115325021"/>
              <w14:checkbox>
                <w14:checked w14:val="0"/>
                <w14:checkedState w14:val="2612" w14:font="MS Gothic"/>
                <w14:uncheckedState w14:val="2610" w14:font="MS Gothic"/>
              </w14:checkbox>
            </w:sdtPr>
            <w:sdtEndPr/>
            <w:sdtContent>
              <w:p w14:paraId="484FBF43" w14:textId="605A4CB7" w:rsidR="00272895" w:rsidRPr="00233C9D" w:rsidRDefault="00B15FC7"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EAC2433" w14:textId="77777777" w:rsidTr="00462258">
        <w:tc>
          <w:tcPr>
            <w:tcW w:w="7652" w:type="dxa"/>
            <w:shd w:val="clear" w:color="auto" w:fill="auto"/>
          </w:tcPr>
          <w:p w14:paraId="0010F721" w14:textId="1A70F9C0"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A PDF of the</w:t>
            </w:r>
            <w:r w:rsidR="00B15FC7">
              <w:rPr>
                <w:rFonts w:ascii="Verdana" w:hAnsi="Verdana"/>
                <w:b/>
                <w:bCs/>
                <w:color w:val="000000"/>
                <w:sz w:val="17"/>
                <w:szCs w:val="17"/>
                <w:shd w:val="clear" w:color="auto" w:fill="FFFFFF"/>
              </w:rPr>
              <w:t xml:space="preserve"> revised </w:t>
            </w:r>
            <w:r w:rsidRPr="00233C9D">
              <w:rPr>
                <w:rFonts w:ascii="Verdana" w:hAnsi="Verdana"/>
                <w:b/>
                <w:bCs/>
                <w:color w:val="000000"/>
                <w:sz w:val="17"/>
                <w:szCs w:val="17"/>
                <w:shd w:val="clear" w:color="auto" w:fill="FFFFFF"/>
              </w:rPr>
              <w:t xml:space="preserve">manuscript in double column, single-spaced format </w:t>
            </w:r>
            <w:r w:rsidR="00B15FC7">
              <w:rPr>
                <w:rFonts w:ascii="Verdana" w:hAnsi="Verdana"/>
                <w:b/>
                <w:bCs/>
                <w:color w:val="000000"/>
                <w:sz w:val="17"/>
                <w:szCs w:val="17"/>
                <w:shd w:val="clear" w:color="auto" w:fill="FFFFFF"/>
              </w:rPr>
              <w:t>uploaded as the</w:t>
            </w:r>
            <w:r w:rsidRPr="00233C9D">
              <w:rPr>
                <w:rFonts w:ascii="Verdana" w:hAnsi="Verdana"/>
                <w:b/>
                <w:bCs/>
                <w:color w:val="000000"/>
                <w:sz w:val="17"/>
                <w:szCs w:val="17"/>
                <w:shd w:val="clear" w:color="auto" w:fill="FFFFFF"/>
              </w:rPr>
              <w:t xml:space="preserve"> "</w:t>
            </w:r>
            <w:r w:rsidR="00B15FC7">
              <w:rPr>
                <w:rFonts w:ascii="Verdana" w:hAnsi="Verdana"/>
                <w:b/>
                <w:bCs/>
                <w:color w:val="000000"/>
                <w:sz w:val="17"/>
                <w:szCs w:val="17"/>
                <w:shd w:val="clear" w:color="auto" w:fill="FFFFFF"/>
              </w:rPr>
              <w:t>Main Manuscript – PDF</w:t>
            </w:r>
            <w:r w:rsidRPr="00233C9D">
              <w:rPr>
                <w:rFonts w:ascii="Verdana" w:hAnsi="Verdana"/>
                <w:b/>
                <w:bCs/>
                <w:color w:val="000000"/>
                <w:sz w:val="17"/>
                <w:szCs w:val="17"/>
                <w:shd w:val="clear" w:color="auto" w:fill="FFFFFF"/>
              </w:rPr>
              <w:t>".</w:t>
            </w:r>
          </w:p>
          <w:p w14:paraId="29673BBE" w14:textId="77777777" w:rsidR="004504C2" w:rsidRDefault="004504C2" w:rsidP="00233C9D">
            <w:pPr>
              <w:spacing w:after="0"/>
              <w:rPr>
                <w:rFonts w:ascii="Verdana" w:hAnsi="Verdana" w:cs="Calibri"/>
              </w:rPr>
            </w:pPr>
          </w:p>
          <w:p w14:paraId="1A70BD29" w14:textId="786BA5FC" w:rsidR="00BD654D" w:rsidRPr="00233C9D" w:rsidRDefault="00BD654D" w:rsidP="00233C9D">
            <w:pPr>
              <w:spacing w:after="0"/>
              <w:rPr>
                <w:rFonts w:ascii="Verdana" w:hAnsi="Verdana" w:cs="Calibri"/>
              </w:rPr>
            </w:pPr>
          </w:p>
        </w:tc>
        <w:tc>
          <w:tcPr>
            <w:tcW w:w="1698" w:type="dxa"/>
            <w:shd w:val="clear" w:color="auto" w:fill="auto"/>
          </w:tcPr>
          <w:p w14:paraId="790E232E" w14:textId="77777777" w:rsidR="00272895" w:rsidRDefault="00272895" w:rsidP="00233C9D">
            <w:pPr>
              <w:spacing w:after="0"/>
              <w:rPr>
                <w:rFonts w:ascii="Verdana" w:hAnsi="Verdana" w:cs="Calibri"/>
              </w:rPr>
            </w:pPr>
          </w:p>
          <w:sdt>
            <w:sdtPr>
              <w:rPr>
                <w:rFonts w:ascii="Verdana" w:hAnsi="Verdana" w:cs="Calibri"/>
                <w:sz w:val="44"/>
                <w:szCs w:val="44"/>
              </w:rPr>
              <w:id w:val="-714194494"/>
              <w14:checkbox>
                <w14:checked w14:val="0"/>
                <w14:checkedState w14:val="2612" w14:font="MS Gothic"/>
                <w14:uncheckedState w14:val="2610" w14:font="MS Gothic"/>
              </w14:checkbox>
            </w:sdtPr>
            <w:sdtEndPr/>
            <w:sdtContent>
              <w:p w14:paraId="7215856A" w14:textId="00137753" w:rsidR="00272895" w:rsidRPr="00233C9D" w:rsidRDefault="00E03782" w:rsidP="000866EE">
                <w:pPr>
                  <w:spacing w:after="0"/>
                  <w:jc w:val="center"/>
                  <w:rPr>
                    <w:rFonts w:ascii="Verdana" w:hAnsi="Verdana" w:cs="Calibri"/>
                  </w:rPr>
                </w:pPr>
                <w:r>
                  <w:rPr>
                    <w:rFonts w:ascii="MS Gothic" w:eastAsia="MS Gothic" w:hAnsi="MS Gothic" w:cs="Calibri" w:hint="eastAsia"/>
                    <w:sz w:val="44"/>
                    <w:szCs w:val="44"/>
                  </w:rPr>
                  <w:t>☐</w:t>
                </w:r>
              </w:p>
            </w:sdtContent>
          </w:sdt>
        </w:tc>
      </w:tr>
    </w:tbl>
    <w:p w14:paraId="143D9456" w14:textId="77777777" w:rsidR="008B20D5" w:rsidRPr="003C6E5C" w:rsidRDefault="008B20D5" w:rsidP="00982418">
      <w:pPr>
        <w:shd w:val="clear" w:color="auto" w:fill="FFFFFF"/>
        <w:spacing w:after="0"/>
        <w:rPr>
          <w:rFonts w:ascii="Verdana" w:hAnsi="Verdana" w:cs="Calibri"/>
        </w:rPr>
      </w:pPr>
    </w:p>
    <w:sectPr w:rsidR="008B20D5" w:rsidRPr="003C6E5C" w:rsidSect="00A901DB">
      <w:footerReference w:type="default" r:id="rId16"/>
      <w:headerReference w:type="first" r:id="rId17"/>
      <w:footerReference w:type="first" r:id="rId18"/>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D168" w14:textId="77777777" w:rsidR="00C830D8" w:rsidRDefault="00C830D8" w:rsidP="004F47C0">
      <w:pPr>
        <w:spacing w:after="0" w:line="240" w:lineRule="auto"/>
      </w:pPr>
      <w:r>
        <w:separator/>
      </w:r>
    </w:p>
  </w:endnote>
  <w:endnote w:type="continuationSeparator" w:id="0">
    <w:p w14:paraId="7DAFBD92" w14:textId="77777777" w:rsidR="00C830D8" w:rsidRDefault="00C830D8" w:rsidP="004F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92E3" w14:textId="49D49C41" w:rsidR="00ED2684" w:rsidRDefault="00BD0A11">
    <w:pPr>
      <w:pStyle w:val="Footer"/>
    </w:pPr>
    <w:r>
      <w:rPr>
        <w:noProof/>
      </w:rPr>
      <mc:AlternateContent>
        <mc:Choice Requires="wps">
          <w:drawing>
            <wp:anchor distT="0" distB="0" distL="114300" distR="114300" simplePos="0" relativeHeight="251659776" behindDoc="0" locked="0" layoutInCell="1" allowOverlap="1" wp14:anchorId="1FBBA89E" wp14:editId="12BBCDD8">
              <wp:simplePos x="0" y="0"/>
              <wp:positionH relativeFrom="margin">
                <wp:posOffset>501015</wp:posOffset>
              </wp:positionH>
              <wp:positionV relativeFrom="margin">
                <wp:posOffset>8578850</wp:posOffset>
              </wp:positionV>
              <wp:extent cx="5721985" cy="139700"/>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BA89E" id="_x0000_t202" coordsize="21600,21600" o:spt="202" path="m,l,21600r21600,l21600,xe">
              <v:stroke joinstyle="miter"/>
              <v:path gradientshapeok="t" o:connecttype="rect"/>
            </v:shapetype>
            <v:shape id="Text Box 19" o:spid="_x0000_s1026" type="#_x0000_t202" style="position:absolute;margin-left:39.45pt;margin-top:675.5pt;width:450.55pt;height: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" filled="f" stroked="f" strokeweight="3e-5mm">
              <v:textbox inset="0,0,0,0">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8752" behindDoc="0" locked="0" layoutInCell="1" allowOverlap="1" wp14:anchorId="7D407F33" wp14:editId="17BBB62C">
              <wp:simplePos x="0" y="0"/>
              <wp:positionH relativeFrom="margin">
                <wp:posOffset>-514985</wp:posOffset>
              </wp:positionH>
              <wp:positionV relativeFrom="margin">
                <wp:posOffset>8176260</wp:posOffset>
              </wp:positionV>
              <wp:extent cx="6941185" cy="297180"/>
              <wp:effectExtent l="8890" t="13335" r="12700" b="13335"/>
              <wp:wrapNone/>
              <wp:docPr id="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6EA63" id="Freeform 18" o:spid="_x0000_s1026" style="position:absolute;margin-left:-40.55pt;margin-top:643.8pt;width:546.55pt;height:23.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o4AIAAG4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" path="m,467r10458,l10931,e" filled="f" strokecolor="#0066a1">
              <v:path o:connecttype="custom" o:connectlocs="0,301702;6640830,301702;6941185,0" o:connectangles="0,0,0"/>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0535" w14:textId="7A8D2552" w:rsidR="00ED2684" w:rsidRDefault="00BD0A11">
    <w:pPr>
      <w:pStyle w:val="Footer"/>
    </w:pPr>
    <w:r>
      <w:rPr>
        <w:noProof/>
      </w:rPr>
      <mc:AlternateContent>
        <mc:Choice Requires="wps">
          <w:drawing>
            <wp:anchor distT="0" distB="0" distL="114300" distR="114300" simplePos="0" relativeHeight="251657728" behindDoc="0" locked="0" layoutInCell="1" allowOverlap="1" wp14:anchorId="37EB882B" wp14:editId="73D62D1A">
              <wp:simplePos x="0" y="0"/>
              <wp:positionH relativeFrom="margin">
                <wp:posOffset>508000</wp:posOffset>
              </wp:positionH>
              <wp:positionV relativeFrom="margin">
                <wp:posOffset>8572500</wp:posOffset>
              </wp:positionV>
              <wp:extent cx="5721985" cy="139700"/>
              <wp:effectExtent l="3175" t="0"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B882B" id="_x0000_t202" coordsize="21600,21600" o:spt="202" path="m,l,21600r21600,l21600,xe">
              <v:stroke joinstyle="miter"/>
              <v:path gradientshapeok="t" o:connecttype="rect"/>
            </v:shapetype>
            <v:shape id="Text Box 9" o:spid="_x0000_s1027" type="#_x0000_t202" style="position:absolute;margin-left:40pt;margin-top:675pt;width:450.55pt;height:1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" filled="f" stroked="f" strokeweight="3e-5mm">
              <v:textbox inset="0,0,0,0">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61D3A466" wp14:editId="159A4825">
              <wp:simplePos x="0" y="0"/>
              <wp:positionH relativeFrom="margin">
                <wp:posOffset>-508000</wp:posOffset>
              </wp:positionH>
              <wp:positionV relativeFrom="margin">
                <wp:posOffset>8169910</wp:posOffset>
              </wp:positionV>
              <wp:extent cx="6941185" cy="297180"/>
              <wp:effectExtent l="6350" t="6985" r="5715" b="1016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D356" id="Freeform 8" o:spid="_x0000_s1026" style="position:absolute;margin-left:-40pt;margin-top:643.3pt;width:546.55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Dt3wIAAG0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" o:allowincell="f" path="m,467r10458,l10931,e" filled="f" strokecolor="#0066a1">
              <v:path o:connecttype="custom" o:connectlocs="0,301702;6640830,301702;6941185,0" o:connectangles="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24A2" w14:textId="77777777" w:rsidR="00C830D8" w:rsidRDefault="00C830D8" w:rsidP="004F47C0">
      <w:pPr>
        <w:spacing w:after="0" w:line="240" w:lineRule="auto"/>
      </w:pPr>
      <w:r>
        <w:separator/>
      </w:r>
    </w:p>
  </w:footnote>
  <w:footnote w:type="continuationSeparator" w:id="0">
    <w:p w14:paraId="4F7C0113" w14:textId="77777777" w:rsidR="00C830D8" w:rsidRDefault="00C830D8" w:rsidP="004F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88E7" w14:textId="39DDADE1" w:rsidR="00ED2684" w:rsidRDefault="00BD0A11">
    <w:pPr>
      <w:pStyle w:val="Header"/>
    </w:pPr>
    <w:r>
      <w:rPr>
        <w:noProof/>
      </w:rPr>
      <w:drawing>
        <wp:anchor distT="0" distB="0" distL="114300" distR="114300" simplePos="0" relativeHeight="251655680" behindDoc="0" locked="0" layoutInCell="1" allowOverlap="1" wp14:anchorId="2E5CC482" wp14:editId="6ACF9D98">
          <wp:simplePos x="0" y="0"/>
          <wp:positionH relativeFrom="column">
            <wp:posOffset>4979035</wp:posOffset>
          </wp:positionH>
          <wp:positionV relativeFrom="paragraph">
            <wp:posOffset>-59690</wp:posOffset>
          </wp:positionV>
          <wp:extent cx="1454150" cy="812165"/>
          <wp:effectExtent l="0" t="0" r="0" b="0"/>
          <wp:wrapTight wrapText="bothSides">
            <wp:wrapPolygon edited="0">
              <wp:start x="2264" y="0"/>
              <wp:lineTo x="0" y="4560"/>
              <wp:lineTo x="0" y="21279"/>
              <wp:lineTo x="18393" y="21279"/>
              <wp:lineTo x="19808" y="21279"/>
              <wp:lineTo x="21223" y="15199"/>
              <wp:lineTo x="21223" y="507"/>
              <wp:lineTo x="3962" y="0"/>
              <wp:lineTo x="226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4E246C" wp14:editId="70BC5A92">
          <wp:extent cx="2647950" cy="64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7950" cy="643890"/>
                  </a:xfrm>
                  <a:prstGeom prst="rect">
                    <a:avLst/>
                  </a:prstGeom>
                  <a:noFill/>
                  <a:ln>
                    <a:noFill/>
                  </a:ln>
                </pic:spPr>
              </pic:pic>
            </a:graphicData>
          </a:graphic>
        </wp:inline>
      </w:drawing>
    </w:r>
    <w:r w:rsidR="004C1AE0">
      <w:tab/>
    </w:r>
    <w:r w:rsidR="004C1A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6pt;height:108pt" o:bullet="t">
        <v:imagedata r:id="rId1" o:title="artC4B"/>
      </v:shape>
    </w:pict>
  </w:numPicBullet>
  <w:abstractNum w:abstractNumId="0" w15:restartNumberingAfterBreak="0">
    <w:nsid w:val="03B730E9"/>
    <w:multiLevelType w:val="hybridMultilevel"/>
    <w:tmpl w:val="16E2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574"/>
    <w:multiLevelType w:val="hybridMultilevel"/>
    <w:tmpl w:val="1F0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33316"/>
    <w:multiLevelType w:val="hybridMultilevel"/>
    <w:tmpl w:val="C4EAD648"/>
    <w:lvl w:ilvl="0" w:tplc="76CC0D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31767"/>
    <w:multiLevelType w:val="hybridMultilevel"/>
    <w:tmpl w:val="F53A5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7CD51F8"/>
    <w:multiLevelType w:val="hybridMultilevel"/>
    <w:tmpl w:val="BA6E82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37634C"/>
    <w:multiLevelType w:val="hybridMultilevel"/>
    <w:tmpl w:val="6B0E7580"/>
    <w:lvl w:ilvl="0" w:tplc="4DF2B68C">
      <w:start w:val="1"/>
      <w:numFmt w:val="bullet"/>
      <w:lvlText w:val=""/>
      <w:lvlPicBulletId w:val="0"/>
      <w:lvlJc w:val="left"/>
      <w:pPr>
        <w:tabs>
          <w:tab w:val="num" w:pos="720"/>
        </w:tabs>
        <w:ind w:left="720" w:hanging="360"/>
      </w:pPr>
      <w:rPr>
        <w:rFonts w:ascii="Symbol" w:hAnsi="Symbol" w:hint="default"/>
      </w:rPr>
    </w:lvl>
    <w:lvl w:ilvl="1" w:tplc="8E44448C">
      <w:start w:val="2633"/>
      <w:numFmt w:val="bullet"/>
      <w:lvlText w:val="–"/>
      <w:lvlJc w:val="left"/>
      <w:pPr>
        <w:tabs>
          <w:tab w:val="num" w:pos="1440"/>
        </w:tabs>
        <w:ind w:left="1440" w:hanging="360"/>
      </w:pPr>
      <w:rPr>
        <w:rFonts w:ascii="Lucida Grande" w:hAnsi="Lucida Grande" w:hint="default"/>
      </w:rPr>
    </w:lvl>
    <w:lvl w:ilvl="2" w:tplc="3BF2298A" w:tentative="1">
      <w:start w:val="1"/>
      <w:numFmt w:val="bullet"/>
      <w:lvlText w:val=""/>
      <w:lvlPicBulletId w:val="0"/>
      <w:lvlJc w:val="left"/>
      <w:pPr>
        <w:tabs>
          <w:tab w:val="num" w:pos="2160"/>
        </w:tabs>
        <w:ind w:left="2160" w:hanging="360"/>
      </w:pPr>
      <w:rPr>
        <w:rFonts w:ascii="Symbol" w:hAnsi="Symbol" w:hint="default"/>
      </w:rPr>
    </w:lvl>
    <w:lvl w:ilvl="3" w:tplc="F3C44886" w:tentative="1">
      <w:start w:val="1"/>
      <w:numFmt w:val="bullet"/>
      <w:lvlText w:val=""/>
      <w:lvlPicBulletId w:val="0"/>
      <w:lvlJc w:val="left"/>
      <w:pPr>
        <w:tabs>
          <w:tab w:val="num" w:pos="2880"/>
        </w:tabs>
        <w:ind w:left="2880" w:hanging="360"/>
      </w:pPr>
      <w:rPr>
        <w:rFonts w:ascii="Symbol" w:hAnsi="Symbol" w:hint="default"/>
      </w:rPr>
    </w:lvl>
    <w:lvl w:ilvl="4" w:tplc="D1821106" w:tentative="1">
      <w:start w:val="1"/>
      <w:numFmt w:val="bullet"/>
      <w:lvlText w:val=""/>
      <w:lvlPicBulletId w:val="0"/>
      <w:lvlJc w:val="left"/>
      <w:pPr>
        <w:tabs>
          <w:tab w:val="num" w:pos="3600"/>
        </w:tabs>
        <w:ind w:left="3600" w:hanging="360"/>
      </w:pPr>
      <w:rPr>
        <w:rFonts w:ascii="Symbol" w:hAnsi="Symbol" w:hint="default"/>
      </w:rPr>
    </w:lvl>
    <w:lvl w:ilvl="5" w:tplc="6352DBC0" w:tentative="1">
      <w:start w:val="1"/>
      <w:numFmt w:val="bullet"/>
      <w:lvlText w:val=""/>
      <w:lvlPicBulletId w:val="0"/>
      <w:lvlJc w:val="left"/>
      <w:pPr>
        <w:tabs>
          <w:tab w:val="num" w:pos="4320"/>
        </w:tabs>
        <w:ind w:left="4320" w:hanging="360"/>
      </w:pPr>
      <w:rPr>
        <w:rFonts w:ascii="Symbol" w:hAnsi="Symbol" w:hint="default"/>
      </w:rPr>
    </w:lvl>
    <w:lvl w:ilvl="6" w:tplc="F288D282" w:tentative="1">
      <w:start w:val="1"/>
      <w:numFmt w:val="bullet"/>
      <w:lvlText w:val=""/>
      <w:lvlPicBulletId w:val="0"/>
      <w:lvlJc w:val="left"/>
      <w:pPr>
        <w:tabs>
          <w:tab w:val="num" w:pos="5040"/>
        </w:tabs>
        <w:ind w:left="5040" w:hanging="360"/>
      </w:pPr>
      <w:rPr>
        <w:rFonts w:ascii="Symbol" w:hAnsi="Symbol" w:hint="default"/>
      </w:rPr>
    </w:lvl>
    <w:lvl w:ilvl="7" w:tplc="769EF8BE" w:tentative="1">
      <w:start w:val="1"/>
      <w:numFmt w:val="bullet"/>
      <w:lvlText w:val=""/>
      <w:lvlPicBulletId w:val="0"/>
      <w:lvlJc w:val="left"/>
      <w:pPr>
        <w:tabs>
          <w:tab w:val="num" w:pos="5760"/>
        </w:tabs>
        <w:ind w:left="5760" w:hanging="360"/>
      </w:pPr>
      <w:rPr>
        <w:rFonts w:ascii="Symbol" w:hAnsi="Symbol" w:hint="default"/>
      </w:rPr>
    </w:lvl>
    <w:lvl w:ilvl="8" w:tplc="5BCC1AC2"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568D346D"/>
    <w:multiLevelType w:val="hybridMultilevel"/>
    <w:tmpl w:val="356E3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6C"/>
    <w:multiLevelType w:val="hybridMultilevel"/>
    <w:tmpl w:val="D59A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E5CE8"/>
    <w:multiLevelType w:val="hybridMultilevel"/>
    <w:tmpl w:val="FA9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923D7"/>
    <w:multiLevelType w:val="hybridMultilevel"/>
    <w:tmpl w:val="4CE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B6CD5"/>
    <w:multiLevelType w:val="hybridMultilevel"/>
    <w:tmpl w:val="E6DC3EFC"/>
    <w:lvl w:ilvl="0" w:tplc="C8D2DD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A6E24"/>
    <w:multiLevelType w:val="hybridMultilevel"/>
    <w:tmpl w:val="5A12F5A2"/>
    <w:lvl w:ilvl="0" w:tplc="C8D2DD7E">
      <w:start w:val="1"/>
      <w:numFmt w:val="bullet"/>
      <w:lvlText w:val="•"/>
      <w:lvlJc w:val="left"/>
      <w:pPr>
        <w:tabs>
          <w:tab w:val="num" w:pos="720"/>
        </w:tabs>
        <w:ind w:left="720" w:hanging="360"/>
      </w:pPr>
      <w:rPr>
        <w:rFonts w:ascii="Arial" w:hAnsi="Arial" w:hint="default"/>
      </w:rPr>
    </w:lvl>
    <w:lvl w:ilvl="1" w:tplc="D2E07DBE">
      <w:start w:val="1"/>
      <w:numFmt w:val="bullet"/>
      <w:lvlText w:val="•"/>
      <w:lvlJc w:val="left"/>
      <w:pPr>
        <w:tabs>
          <w:tab w:val="num" w:pos="1440"/>
        </w:tabs>
        <w:ind w:left="1440" w:hanging="360"/>
      </w:pPr>
      <w:rPr>
        <w:rFonts w:ascii="Arial" w:hAnsi="Arial" w:hint="default"/>
      </w:rPr>
    </w:lvl>
    <w:lvl w:ilvl="2" w:tplc="6AEA3512" w:tentative="1">
      <w:start w:val="1"/>
      <w:numFmt w:val="bullet"/>
      <w:lvlText w:val="•"/>
      <w:lvlJc w:val="left"/>
      <w:pPr>
        <w:tabs>
          <w:tab w:val="num" w:pos="2160"/>
        </w:tabs>
        <w:ind w:left="2160" w:hanging="360"/>
      </w:pPr>
      <w:rPr>
        <w:rFonts w:ascii="Arial" w:hAnsi="Arial" w:hint="default"/>
      </w:rPr>
    </w:lvl>
    <w:lvl w:ilvl="3" w:tplc="7182F550" w:tentative="1">
      <w:start w:val="1"/>
      <w:numFmt w:val="bullet"/>
      <w:lvlText w:val="•"/>
      <w:lvlJc w:val="left"/>
      <w:pPr>
        <w:tabs>
          <w:tab w:val="num" w:pos="2880"/>
        </w:tabs>
        <w:ind w:left="2880" w:hanging="360"/>
      </w:pPr>
      <w:rPr>
        <w:rFonts w:ascii="Arial" w:hAnsi="Arial" w:hint="default"/>
      </w:rPr>
    </w:lvl>
    <w:lvl w:ilvl="4" w:tplc="BFC8D81A" w:tentative="1">
      <w:start w:val="1"/>
      <w:numFmt w:val="bullet"/>
      <w:lvlText w:val="•"/>
      <w:lvlJc w:val="left"/>
      <w:pPr>
        <w:tabs>
          <w:tab w:val="num" w:pos="3600"/>
        </w:tabs>
        <w:ind w:left="3600" w:hanging="360"/>
      </w:pPr>
      <w:rPr>
        <w:rFonts w:ascii="Arial" w:hAnsi="Arial" w:hint="default"/>
      </w:rPr>
    </w:lvl>
    <w:lvl w:ilvl="5" w:tplc="FE746BDC" w:tentative="1">
      <w:start w:val="1"/>
      <w:numFmt w:val="bullet"/>
      <w:lvlText w:val="•"/>
      <w:lvlJc w:val="left"/>
      <w:pPr>
        <w:tabs>
          <w:tab w:val="num" w:pos="4320"/>
        </w:tabs>
        <w:ind w:left="4320" w:hanging="360"/>
      </w:pPr>
      <w:rPr>
        <w:rFonts w:ascii="Arial" w:hAnsi="Arial" w:hint="default"/>
      </w:rPr>
    </w:lvl>
    <w:lvl w:ilvl="6" w:tplc="5C40701C" w:tentative="1">
      <w:start w:val="1"/>
      <w:numFmt w:val="bullet"/>
      <w:lvlText w:val="•"/>
      <w:lvlJc w:val="left"/>
      <w:pPr>
        <w:tabs>
          <w:tab w:val="num" w:pos="5040"/>
        </w:tabs>
        <w:ind w:left="5040" w:hanging="360"/>
      </w:pPr>
      <w:rPr>
        <w:rFonts w:ascii="Arial" w:hAnsi="Arial" w:hint="default"/>
      </w:rPr>
    </w:lvl>
    <w:lvl w:ilvl="7" w:tplc="436E1D74" w:tentative="1">
      <w:start w:val="1"/>
      <w:numFmt w:val="bullet"/>
      <w:lvlText w:val="•"/>
      <w:lvlJc w:val="left"/>
      <w:pPr>
        <w:tabs>
          <w:tab w:val="num" w:pos="5760"/>
        </w:tabs>
        <w:ind w:left="5760" w:hanging="360"/>
      </w:pPr>
      <w:rPr>
        <w:rFonts w:ascii="Arial" w:hAnsi="Arial" w:hint="default"/>
      </w:rPr>
    </w:lvl>
    <w:lvl w:ilvl="8" w:tplc="6E6A53F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1"/>
  </w:num>
  <w:num w:numId="4">
    <w:abstractNumId w:val="11"/>
  </w:num>
  <w:num w:numId="5">
    <w:abstractNumId w:val="6"/>
  </w:num>
  <w:num w:numId="6">
    <w:abstractNumId w:val="9"/>
  </w:num>
  <w:num w:numId="7">
    <w:abstractNumId w:val="10"/>
  </w:num>
  <w:num w:numId="8">
    <w:abstractNumId w:val="4"/>
  </w:num>
  <w:num w:numId="9">
    <w:abstractNumId w:val="8"/>
  </w:num>
  <w:num w:numId="10">
    <w:abstractNumId w:val="5"/>
  </w:num>
  <w:num w:numId="11">
    <w:abstractNumId w:val="0"/>
  </w:num>
  <w:num w:numId="12">
    <w:abstractNumId w:val="2"/>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Ataei">
    <w15:presenceInfo w15:providerId="AD" w15:userId="S::pataei@aut.ac.nz::aee819e8-ca11-4f2a-b2fc-8adad1090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A"/>
    <w:rsid w:val="0000741A"/>
    <w:rsid w:val="0001389A"/>
    <w:rsid w:val="00015073"/>
    <w:rsid w:val="00025D56"/>
    <w:rsid w:val="000361E9"/>
    <w:rsid w:val="00047939"/>
    <w:rsid w:val="00053C2A"/>
    <w:rsid w:val="00072A03"/>
    <w:rsid w:val="00084B2F"/>
    <w:rsid w:val="000866EE"/>
    <w:rsid w:val="00086739"/>
    <w:rsid w:val="000A2160"/>
    <w:rsid w:val="000A3CC9"/>
    <w:rsid w:val="000B68FE"/>
    <w:rsid w:val="00106938"/>
    <w:rsid w:val="001218AC"/>
    <w:rsid w:val="00137684"/>
    <w:rsid w:val="001414B8"/>
    <w:rsid w:val="00144B0D"/>
    <w:rsid w:val="001471E0"/>
    <w:rsid w:val="001525B9"/>
    <w:rsid w:val="001526E3"/>
    <w:rsid w:val="001562D2"/>
    <w:rsid w:val="00170180"/>
    <w:rsid w:val="00177A5C"/>
    <w:rsid w:val="001808EB"/>
    <w:rsid w:val="00187764"/>
    <w:rsid w:val="0019638A"/>
    <w:rsid w:val="001B02A2"/>
    <w:rsid w:val="001B1148"/>
    <w:rsid w:val="001B6A0B"/>
    <w:rsid w:val="001D6727"/>
    <w:rsid w:val="001D7512"/>
    <w:rsid w:val="001E298C"/>
    <w:rsid w:val="001E2EF3"/>
    <w:rsid w:val="001E4D49"/>
    <w:rsid w:val="001F067B"/>
    <w:rsid w:val="001F5121"/>
    <w:rsid w:val="00212695"/>
    <w:rsid w:val="002129A1"/>
    <w:rsid w:val="00233C9D"/>
    <w:rsid w:val="0024552E"/>
    <w:rsid w:val="00245796"/>
    <w:rsid w:val="00247FFD"/>
    <w:rsid w:val="00266692"/>
    <w:rsid w:val="00272895"/>
    <w:rsid w:val="00293DB9"/>
    <w:rsid w:val="002A6252"/>
    <w:rsid w:val="002C23F7"/>
    <w:rsid w:val="002C298E"/>
    <w:rsid w:val="002C686A"/>
    <w:rsid w:val="002E207C"/>
    <w:rsid w:val="002E7608"/>
    <w:rsid w:val="002F1E80"/>
    <w:rsid w:val="002F3768"/>
    <w:rsid w:val="002F40F0"/>
    <w:rsid w:val="0032218D"/>
    <w:rsid w:val="0033197E"/>
    <w:rsid w:val="0034083F"/>
    <w:rsid w:val="00340B23"/>
    <w:rsid w:val="0034172A"/>
    <w:rsid w:val="00342C40"/>
    <w:rsid w:val="003569CF"/>
    <w:rsid w:val="00360C7A"/>
    <w:rsid w:val="00360F5A"/>
    <w:rsid w:val="003653EE"/>
    <w:rsid w:val="00370CA6"/>
    <w:rsid w:val="0037140F"/>
    <w:rsid w:val="00371E3E"/>
    <w:rsid w:val="0038017E"/>
    <w:rsid w:val="003A735A"/>
    <w:rsid w:val="003A74BB"/>
    <w:rsid w:val="003C128C"/>
    <w:rsid w:val="003C2E82"/>
    <w:rsid w:val="003C6E5C"/>
    <w:rsid w:val="003E03A4"/>
    <w:rsid w:val="004201DF"/>
    <w:rsid w:val="00420F98"/>
    <w:rsid w:val="00441038"/>
    <w:rsid w:val="004504C2"/>
    <w:rsid w:val="00462258"/>
    <w:rsid w:val="00464B49"/>
    <w:rsid w:val="004858E3"/>
    <w:rsid w:val="00494A97"/>
    <w:rsid w:val="004A0CDD"/>
    <w:rsid w:val="004C1AE0"/>
    <w:rsid w:val="004C5AEB"/>
    <w:rsid w:val="004D1AD4"/>
    <w:rsid w:val="004D7E26"/>
    <w:rsid w:val="004E30FC"/>
    <w:rsid w:val="004F47C0"/>
    <w:rsid w:val="00504645"/>
    <w:rsid w:val="00506865"/>
    <w:rsid w:val="005118C7"/>
    <w:rsid w:val="00523A20"/>
    <w:rsid w:val="00533532"/>
    <w:rsid w:val="005340B6"/>
    <w:rsid w:val="00535BF7"/>
    <w:rsid w:val="00543216"/>
    <w:rsid w:val="005667FD"/>
    <w:rsid w:val="00583EF4"/>
    <w:rsid w:val="0059252D"/>
    <w:rsid w:val="005A15B1"/>
    <w:rsid w:val="005A4A8E"/>
    <w:rsid w:val="005A4AC3"/>
    <w:rsid w:val="005A684A"/>
    <w:rsid w:val="005C215C"/>
    <w:rsid w:val="005E66E7"/>
    <w:rsid w:val="005F0EFA"/>
    <w:rsid w:val="005F31AB"/>
    <w:rsid w:val="005F734D"/>
    <w:rsid w:val="00600B93"/>
    <w:rsid w:val="0060370F"/>
    <w:rsid w:val="0060768B"/>
    <w:rsid w:val="00615D38"/>
    <w:rsid w:val="0062237F"/>
    <w:rsid w:val="00624D2E"/>
    <w:rsid w:val="0064729F"/>
    <w:rsid w:val="00655D31"/>
    <w:rsid w:val="00672221"/>
    <w:rsid w:val="00685DEF"/>
    <w:rsid w:val="00693EB7"/>
    <w:rsid w:val="006A1023"/>
    <w:rsid w:val="006A7135"/>
    <w:rsid w:val="006B3847"/>
    <w:rsid w:val="006B52D3"/>
    <w:rsid w:val="006D5334"/>
    <w:rsid w:val="006E3F75"/>
    <w:rsid w:val="006F1563"/>
    <w:rsid w:val="006F1BB6"/>
    <w:rsid w:val="006F47B6"/>
    <w:rsid w:val="0070149D"/>
    <w:rsid w:val="0072372A"/>
    <w:rsid w:val="007302DB"/>
    <w:rsid w:val="00732092"/>
    <w:rsid w:val="00733886"/>
    <w:rsid w:val="007345E3"/>
    <w:rsid w:val="00745E0C"/>
    <w:rsid w:val="007606D2"/>
    <w:rsid w:val="00760797"/>
    <w:rsid w:val="007835E7"/>
    <w:rsid w:val="0079237D"/>
    <w:rsid w:val="00793D2A"/>
    <w:rsid w:val="007A5269"/>
    <w:rsid w:val="007B7C1D"/>
    <w:rsid w:val="007C2580"/>
    <w:rsid w:val="007D1D66"/>
    <w:rsid w:val="007E3A96"/>
    <w:rsid w:val="008403B3"/>
    <w:rsid w:val="0084611D"/>
    <w:rsid w:val="008628C6"/>
    <w:rsid w:val="008665C5"/>
    <w:rsid w:val="00894176"/>
    <w:rsid w:val="008A113A"/>
    <w:rsid w:val="008A2DF4"/>
    <w:rsid w:val="008B20D5"/>
    <w:rsid w:val="008C7319"/>
    <w:rsid w:val="008D28D2"/>
    <w:rsid w:val="008D5D7E"/>
    <w:rsid w:val="008F1EA4"/>
    <w:rsid w:val="008F2184"/>
    <w:rsid w:val="00902325"/>
    <w:rsid w:val="00905363"/>
    <w:rsid w:val="00922832"/>
    <w:rsid w:val="0093349B"/>
    <w:rsid w:val="009370C6"/>
    <w:rsid w:val="009466C0"/>
    <w:rsid w:val="00976F1A"/>
    <w:rsid w:val="00982418"/>
    <w:rsid w:val="00983242"/>
    <w:rsid w:val="009834A3"/>
    <w:rsid w:val="009959F3"/>
    <w:rsid w:val="009A3A66"/>
    <w:rsid w:val="009B077C"/>
    <w:rsid w:val="009B0A7A"/>
    <w:rsid w:val="009B1109"/>
    <w:rsid w:val="009C2395"/>
    <w:rsid w:val="009F2CB1"/>
    <w:rsid w:val="00A10F97"/>
    <w:rsid w:val="00A32767"/>
    <w:rsid w:val="00A7612D"/>
    <w:rsid w:val="00A83DEE"/>
    <w:rsid w:val="00A85975"/>
    <w:rsid w:val="00A901DB"/>
    <w:rsid w:val="00A91B56"/>
    <w:rsid w:val="00AC2AEB"/>
    <w:rsid w:val="00AC763B"/>
    <w:rsid w:val="00AD51BA"/>
    <w:rsid w:val="00AE4A8E"/>
    <w:rsid w:val="00AF6A74"/>
    <w:rsid w:val="00B046FD"/>
    <w:rsid w:val="00B15FC7"/>
    <w:rsid w:val="00B26D09"/>
    <w:rsid w:val="00B2724F"/>
    <w:rsid w:val="00B37350"/>
    <w:rsid w:val="00B57BE8"/>
    <w:rsid w:val="00B617E1"/>
    <w:rsid w:val="00B65693"/>
    <w:rsid w:val="00B74103"/>
    <w:rsid w:val="00B82380"/>
    <w:rsid w:val="00B9008C"/>
    <w:rsid w:val="00BA1582"/>
    <w:rsid w:val="00BD0A11"/>
    <w:rsid w:val="00BD3125"/>
    <w:rsid w:val="00BD654D"/>
    <w:rsid w:val="00BE1D74"/>
    <w:rsid w:val="00BE416A"/>
    <w:rsid w:val="00BE64D0"/>
    <w:rsid w:val="00BF0592"/>
    <w:rsid w:val="00BF0E4A"/>
    <w:rsid w:val="00C0501F"/>
    <w:rsid w:val="00C30F91"/>
    <w:rsid w:val="00C51D0C"/>
    <w:rsid w:val="00C53FB6"/>
    <w:rsid w:val="00C71494"/>
    <w:rsid w:val="00C72C0F"/>
    <w:rsid w:val="00C7411C"/>
    <w:rsid w:val="00C74D9F"/>
    <w:rsid w:val="00C76A78"/>
    <w:rsid w:val="00C830D8"/>
    <w:rsid w:val="00C83588"/>
    <w:rsid w:val="00CB1040"/>
    <w:rsid w:val="00CB321C"/>
    <w:rsid w:val="00CB38FC"/>
    <w:rsid w:val="00CB4EBD"/>
    <w:rsid w:val="00CC775F"/>
    <w:rsid w:val="00CD10AB"/>
    <w:rsid w:val="00CF3055"/>
    <w:rsid w:val="00CF77C4"/>
    <w:rsid w:val="00CF7DAE"/>
    <w:rsid w:val="00D076C2"/>
    <w:rsid w:val="00D155BB"/>
    <w:rsid w:val="00D2279E"/>
    <w:rsid w:val="00D349B9"/>
    <w:rsid w:val="00D41AD1"/>
    <w:rsid w:val="00D47841"/>
    <w:rsid w:val="00D508FA"/>
    <w:rsid w:val="00D50DF9"/>
    <w:rsid w:val="00D5580C"/>
    <w:rsid w:val="00D5702A"/>
    <w:rsid w:val="00D61E8C"/>
    <w:rsid w:val="00D759D5"/>
    <w:rsid w:val="00D90314"/>
    <w:rsid w:val="00DA33AE"/>
    <w:rsid w:val="00DD4A75"/>
    <w:rsid w:val="00DD7A50"/>
    <w:rsid w:val="00DE408A"/>
    <w:rsid w:val="00DF12ED"/>
    <w:rsid w:val="00E03782"/>
    <w:rsid w:val="00E11397"/>
    <w:rsid w:val="00E13C29"/>
    <w:rsid w:val="00E22BB1"/>
    <w:rsid w:val="00E353C5"/>
    <w:rsid w:val="00E44D72"/>
    <w:rsid w:val="00E54C65"/>
    <w:rsid w:val="00E54EE7"/>
    <w:rsid w:val="00E572D0"/>
    <w:rsid w:val="00E9643C"/>
    <w:rsid w:val="00EB47B4"/>
    <w:rsid w:val="00ED090B"/>
    <w:rsid w:val="00ED2684"/>
    <w:rsid w:val="00ED467F"/>
    <w:rsid w:val="00EF6EE6"/>
    <w:rsid w:val="00EF6F0E"/>
    <w:rsid w:val="00F12972"/>
    <w:rsid w:val="00F16097"/>
    <w:rsid w:val="00F21CAE"/>
    <w:rsid w:val="00F35B3F"/>
    <w:rsid w:val="00F426AA"/>
    <w:rsid w:val="00F511EF"/>
    <w:rsid w:val="00F93292"/>
    <w:rsid w:val="00F93FDD"/>
    <w:rsid w:val="00FA00D9"/>
    <w:rsid w:val="00FC3FB5"/>
    <w:rsid w:val="00FC414F"/>
    <w:rsid w:val="00FC5E8A"/>
    <w:rsid w:val="00FC6D6C"/>
    <w:rsid w:val="00FD488A"/>
    <w:rsid w:val="00FF265E"/>
    <w:rsid w:val="00FF7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D5E79"/>
  <w15:chartTrackingRefBased/>
  <w15:docId w15:val="{89C7CF81-CA44-4490-B623-A6266BB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0EFA"/>
    <w:rPr>
      <w:rFonts w:ascii="Tahoma" w:hAnsi="Tahoma" w:cs="Tahoma"/>
      <w:sz w:val="16"/>
      <w:szCs w:val="16"/>
    </w:rPr>
  </w:style>
  <w:style w:type="paragraph" w:styleId="Header">
    <w:name w:val="header"/>
    <w:basedOn w:val="Normal"/>
    <w:link w:val="HeaderChar"/>
    <w:uiPriority w:val="99"/>
    <w:unhideWhenUsed/>
    <w:rsid w:val="005F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FA"/>
  </w:style>
  <w:style w:type="paragraph" w:styleId="Footer">
    <w:name w:val="footer"/>
    <w:basedOn w:val="Normal"/>
    <w:link w:val="FooterChar"/>
    <w:uiPriority w:val="99"/>
    <w:unhideWhenUsed/>
    <w:rsid w:val="005F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FA"/>
  </w:style>
  <w:style w:type="paragraph" w:customStyle="1" w:styleId="NoSpacing1">
    <w:name w:val="No Spacing1"/>
    <w:uiPriority w:val="1"/>
    <w:qFormat/>
    <w:rsid w:val="002731BB"/>
    <w:rPr>
      <w:sz w:val="22"/>
      <w:szCs w:val="22"/>
    </w:rPr>
  </w:style>
  <w:style w:type="paragraph" w:styleId="ListParagraph">
    <w:name w:val="List Paragraph"/>
    <w:basedOn w:val="Normal"/>
    <w:uiPriority w:val="34"/>
    <w:qFormat/>
    <w:rsid w:val="00ED2684"/>
    <w:pPr>
      <w:ind w:left="720"/>
      <w:contextualSpacing/>
    </w:pPr>
  </w:style>
  <w:style w:type="character" w:styleId="Hyperlink">
    <w:name w:val="Hyperlink"/>
    <w:uiPriority w:val="99"/>
    <w:unhideWhenUsed/>
    <w:rsid w:val="003653EE"/>
    <w:rPr>
      <w:color w:val="0000FF"/>
      <w:u w:val="single"/>
    </w:rPr>
  </w:style>
  <w:style w:type="paragraph" w:styleId="NormalWeb">
    <w:name w:val="Normal (Web)"/>
    <w:basedOn w:val="Normal"/>
    <w:uiPriority w:val="99"/>
    <w:unhideWhenUsed/>
    <w:rsid w:val="00C30F9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247FFD"/>
  </w:style>
  <w:style w:type="paragraph" w:styleId="NoSpacing">
    <w:name w:val="No Spacing"/>
    <w:uiPriority w:val="1"/>
    <w:qFormat/>
    <w:rsid w:val="00247FFD"/>
    <w:rPr>
      <w:sz w:val="22"/>
      <w:szCs w:val="22"/>
    </w:rPr>
  </w:style>
  <w:style w:type="character" w:styleId="UnresolvedMention">
    <w:name w:val="Unresolved Mention"/>
    <w:uiPriority w:val="99"/>
    <w:semiHidden/>
    <w:unhideWhenUsed/>
    <w:rsid w:val="003C6E5C"/>
    <w:rPr>
      <w:color w:val="605E5C"/>
      <w:shd w:val="clear" w:color="auto" w:fill="E1DFDD"/>
    </w:rPr>
  </w:style>
  <w:style w:type="table" w:styleId="TableGrid">
    <w:name w:val="Table Grid"/>
    <w:basedOn w:val="TableNormal"/>
    <w:uiPriority w:val="59"/>
    <w:rsid w:val="003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3197E"/>
    <w:rPr>
      <w:sz w:val="16"/>
      <w:szCs w:val="16"/>
    </w:rPr>
  </w:style>
  <w:style w:type="paragraph" w:styleId="CommentText">
    <w:name w:val="annotation text"/>
    <w:basedOn w:val="Normal"/>
    <w:link w:val="CommentTextChar"/>
    <w:uiPriority w:val="99"/>
    <w:semiHidden/>
    <w:unhideWhenUsed/>
    <w:rsid w:val="0033197E"/>
    <w:rPr>
      <w:sz w:val="20"/>
      <w:szCs w:val="20"/>
    </w:rPr>
  </w:style>
  <w:style w:type="character" w:customStyle="1" w:styleId="CommentTextChar">
    <w:name w:val="Comment Text Char"/>
    <w:basedOn w:val="DefaultParagraphFont"/>
    <w:link w:val="CommentText"/>
    <w:uiPriority w:val="99"/>
    <w:semiHidden/>
    <w:rsid w:val="0033197E"/>
  </w:style>
  <w:style w:type="paragraph" w:styleId="CommentSubject">
    <w:name w:val="annotation subject"/>
    <w:basedOn w:val="CommentText"/>
    <w:next w:val="CommentText"/>
    <w:link w:val="CommentSubjectChar"/>
    <w:uiPriority w:val="99"/>
    <w:semiHidden/>
    <w:unhideWhenUsed/>
    <w:rsid w:val="0033197E"/>
    <w:rPr>
      <w:b/>
      <w:bCs/>
    </w:rPr>
  </w:style>
  <w:style w:type="character" w:customStyle="1" w:styleId="CommentSubjectChar">
    <w:name w:val="Comment Subject Char"/>
    <w:link w:val="CommentSubject"/>
    <w:uiPriority w:val="99"/>
    <w:semiHidden/>
    <w:rsid w:val="0033197E"/>
    <w:rPr>
      <w:b/>
      <w:bCs/>
    </w:rPr>
  </w:style>
  <w:style w:type="character" w:styleId="FollowedHyperlink">
    <w:name w:val="FollowedHyperlink"/>
    <w:uiPriority w:val="99"/>
    <w:semiHidden/>
    <w:unhideWhenUsed/>
    <w:rsid w:val="005A4A8E"/>
    <w:rPr>
      <w:color w:val="954F72"/>
      <w:u w:val="single"/>
    </w:rPr>
  </w:style>
  <w:style w:type="paragraph" w:styleId="Revision">
    <w:name w:val="Revision"/>
    <w:hidden/>
    <w:uiPriority w:val="99"/>
    <w:semiHidden/>
    <w:rsid w:val="002728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796">
      <w:bodyDiv w:val="1"/>
      <w:marLeft w:val="0"/>
      <w:marRight w:val="0"/>
      <w:marTop w:val="0"/>
      <w:marBottom w:val="0"/>
      <w:divBdr>
        <w:top w:val="none" w:sz="0" w:space="0" w:color="auto"/>
        <w:left w:val="none" w:sz="0" w:space="0" w:color="auto"/>
        <w:bottom w:val="none" w:sz="0" w:space="0" w:color="auto"/>
        <w:right w:val="none" w:sz="0" w:space="0" w:color="auto"/>
      </w:divBdr>
      <w:divsChild>
        <w:div w:id="500044107">
          <w:marLeft w:val="547"/>
          <w:marRight w:val="0"/>
          <w:marTop w:val="360"/>
          <w:marBottom w:val="0"/>
          <w:divBdr>
            <w:top w:val="none" w:sz="0" w:space="0" w:color="auto"/>
            <w:left w:val="none" w:sz="0" w:space="0" w:color="auto"/>
            <w:bottom w:val="none" w:sz="0" w:space="0" w:color="auto"/>
            <w:right w:val="none" w:sz="0" w:space="0" w:color="auto"/>
          </w:divBdr>
        </w:div>
        <w:div w:id="611329778">
          <w:marLeft w:val="547"/>
          <w:marRight w:val="0"/>
          <w:marTop w:val="360"/>
          <w:marBottom w:val="0"/>
          <w:divBdr>
            <w:top w:val="none" w:sz="0" w:space="0" w:color="auto"/>
            <w:left w:val="none" w:sz="0" w:space="0" w:color="auto"/>
            <w:bottom w:val="none" w:sz="0" w:space="0" w:color="auto"/>
            <w:right w:val="none" w:sz="0" w:space="0" w:color="auto"/>
          </w:divBdr>
        </w:div>
        <w:div w:id="643006036">
          <w:marLeft w:val="547"/>
          <w:marRight w:val="0"/>
          <w:marTop w:val="360"/>
          <w:marBottom w:val="0"/>
          <w:divBdr>
            <w:top w:val="none" w:sz="0" w:space="0" w:color="auto"/>
            <w:left w:val="none" w:sz="0" w:space="0" w:color="auto"/>
            <w:bottom w:val="none" w:sz="0" w:space="0" w:color="auto"/>
            <w:right w:val="none" w:sz="0" w:space="0" w:color="auto"/>
          </w:divBdr>
        </w:div>
        <w:div w:id="981034242">
          <w:marLeft w:val="547"/>
          <w:marRight w:val="0"/>
          <w:marTop w:val="360"/>
          <w:marBottom w:val="0"/>
          <w:divBdr>
            <w:top w:val="none" w:sz="0" w:space="0" w:color="auto"/>
            <w:left w:val="none" w:sz="0" w:space="0" w:color="auto"/>
            <w:bottom w:val="none" w:sz="0" w:space="0" w:color="auto"/>
            <w:right w:val="none" w:sz="0" w:space="0" w:color="auto"/>
          </w:divBdr>
        </w:div>
        <w:div w:id="1098331927">
          <w:marLeft w:val="547"/>
          <w:marRight w:val="0"/>
          <w:marTop w:val="360"/>
          <w:marBottom w:val="0"/>
          <w:divBdr>
            <w:top w:val="none" w:sz="0" w:space="0" w:color="auto"/>
            <w:left w:val="none" w:sz="0" w:space="0" w:color="auto"/>
            <w:bottom w:val="none" w:sz="0" w:space="0" w:color="auto"/>
            <w:right w:val="none" w:sz="0" w:space="0" w:color="auto"/>
          </w:divBdr>
        </w:div>
        <w:div w:id="1200435077">
          <w:marLeft w:val="547"/>
          <w:marRight w:val="0"/>
          <w:marTop w:val="360"/>
          <w:marBottom w:val="0"/>
          <w:divBdr>
            <w:top w:val="none" w:sz="0" w:space="0" w:color="auto"/>
            <w:left w:val="none" w:sz="0" w:space="0" w:color="auto"/>
            <w:bottom w:val="none" w:sz="0" w:space="0" w:color="auto"/>
            <w:right w:val="none" w:sz="0" w:space="0" w:color="auto"/>
          </w:divBdr>
        </w:div>
        <w:div w:id="1228111739">
          <w:marLeft w:val="547"/>
          <w:marRight w:val="0"/>
          <w:marTop w:val="360"/>
          <w:marBottom w:val="0"/>
          <w:divBdr>
            <w:top w:val="none" w:sz="0" w:space="0" w:color="auto"/>
            <w:left w:val="none" w:sz="0" w:space="0" w:color="auto"/>
            <w:bottom w:val="none" w:sz="0" w:space="0" w:color="auto"/>
            <w:right w:val="none" w:sz="0" w:space="0" w:color="auto"/>
          </w:divBdr>
        </w:div>
        <w:div w:id="1335455317">
          <w:marLeft w:val="547"/>
          <w:marRight w:val="0"/>
          <w:marTop w:val="360"/>
          <w:marBottom w:val="0"/>
          <w:divBdr>
            <w:top w:val="none" w:sz="0" w:space="0" w:color="auto"/>
            <w:left w:val="none" w:sz="0" w:space="0" w:color="auto"/>
            <w:bottom w:val="none" w:sz="0" w:space="0" w:color="auto"/>
            <w:right w:val="none" w:sz="0" w:space="0" w:color="auto"/>
          </w:divBdr>
        </w:div>
        <w:div w:id="1348485518">
          <w:marLeft w:val="547"/>
          <w:marRight w:val="0"/>
          <w:marTop w:val="360"/>
          <w:marBottom w:val="0"/>
          <w:divBdr>
            <w:top w:val="none" w:sz="0" w:space="0" w:color="auto"/>
            <w:left w:val="none" w:sz="0" w:space="0" w:color="auto"/>
            <w:bottom w:val="none" w:sz="0" w:space="0" w:color="auto"/>
            <w:right w:val="none" w:sz="0" w:space="0" w:color="auto"/>
          </w:divBdr>
        </w:div>
        <w:div w:id="1503625091">
          <w:marLeft w:val="547"/>
          <w:marRight w:val="0"/>
          <w:marTop w:val="360"/>
          <w:marBottom w:val="0"/>
          <w:divBdr>
            <w:top w:val="none" w:sz="0" w:space="0" w:color="auto"/>
            <w:left w:val="none" w:sz="0" w:space="0" w:color="auto"/>
            <w:bottom w:val="none" w:sz="0" w:space="0" w:color="auto"/>
            <w:right w:val="none" w:sz="0" w:space="0" w:color="auto"/>
          </w:divBdr>
        </w:div>
        <w:div w:id="1637443496">
          <w:marLeft w:val="547"/>
          <w:marRight w:val="0"/>
          <w:marTop w:val="360"/>
          <w:marBottom w:val="0"/>
          <w:divBdr>
            <w:top w:val="none" w:sz="0" w:space="0" w:color="auto"/>
            <w:left w:val="none" w:sz="0" w:space="0" w:color="auto"/>
            <w:bottom w:val="none" w:sz="0" w:space="0" w:color="auto"/>
            <w:right w:val="none" w:sz="0" w:space="0" w:color="auto"/>
          </w:divBdr>
        </w:div>
        <w:div w:id="1662654631">
          <w:marLeft w:val="547"/>
          <w:marRight w:val="0"/>
          <w:marTop w:val="360"/>
          <w:marBottom w:val="0"/>
          <w:divBdr>
            <w:top w:val="none" w:sz="0" w:space="0" w:color="auto"/>
            <w:left w:val="none" w:sz="0" w:space="0" w:color="auto"/>
            <w:bottom w:val="none" w:sz="0" w:space="0" w:color="auto"/>
            <w:right w:val="none" w:sz="0" w:space="0" w:color="auto"/>
          </w:divBdr>
        </w:div>
        <w:div w:id="1789814728">
          <w:marLeft w:val="547"/>
          <w:marRight w:val="0"/>
          <w:marTop w:val="360"/>
          <w:marBottom w:val="0"/>
          <w:divBdr>
            <w:top w:val="none" w:sz="0" w:space="0" w:color="auto"/>
            <w:left w:val="none" w:sz="0" w:space="0" w:color="auto"/>
            <w:bottom w:val="none" w:sz="0" w:space="0" w:color="auto"/>
            <w:right w:val="none" w:sz="0" w:space="0" w:color="auto"/>
          </w:divBdr>
        </w:div>
        <w:div w:id="2010477394">
          <w:marLeft w:val="547"/>
          <w:marRight w:val="0"/>
          <w:marTop w:val="360"/>
          <w:marBottom w:val="0"/>
          <w:divBdr>
            <w:top w:val="none" w:sz="0" w:space="0" w:color="auto"/>
            <w:left w:val="none" w:sz="0" w:space="0" w:color="auto"/>
            <w:bottom w:val="none" w:sz="0" w:space="0" w:color="auto"/>
            <w:right w:val="none" w:sz="0" w:space="0" w:color="auto"/>
          </w:divBdr>
        </w:div>
        <w:div w:id="2108499827">
          <w:marLeft w:val="547"/>
          <w:marRight w:val="0"/>
          <w:marTop w:val="360"/>
          <w:marBottom w:val="0"/>
          <w:divBdr>
            <w:top w:val="none" w:sz="0" w:space="0" w:color="auto"/>
            <w:left w:val="none" w:sz="0" w:space="0" w:color="auto"/>
            <w:bottom w:val="none" w:sz="0" w:space="0" w:color="auto"/>
            <w:right w:val="none" w:sz="0" w:space="0" w:color="auto"/>
          </w:divBdr>
        </w:div>
      </w:divsChild>
    </w:div>
    <w:div w:id="999390050">
      <w:bodyDiv w:val="1"/>
      <w:marLeft w:val="0"/>
      <w:marRight w:val="0"/>
      <w:marTop w:val="0"/>
      <w:marBottom w:val="0"/>
      <w:divBdr>
        <w:top w:val="none" w:sz="0" w:space="0" w:color="auto"/>
        <w:left w:val="none" w:sz="0" w:space="0" w:color="auto"/>
        <w:bottom w:val="none" w:sz="0" w:space="0" w:color="auto"/>
        <w:right w:val="none" w:sz="0" w:space="0" w:color="auto"/>
      </w:divBdr>
      <w:divsChild>
        <w:div w:id="1259369088">
          <w:marLeft w:val="0"/>
          <w:marRight w:val="0"/>
          <w:marTop w:val="0"/>
          <w:marBottom w:val="0"/>
          <w:divBdr>
            <w:top w:val="none" w:sz="0" w:space="0" w:color="auto"/>
            <w:left w:val="none" w:sz="0" w:space="0" w:color="auto"/>
            <w:bottom w:val="none" w:sz="0" w:space="0" w:color="auto"/>
            <w:right w:val="none" w:sz="0" w:space="0" w:color="auto"/>
          </w:divBdr>
          <w:divsChild>
            <w:div w:id="1110011467">
              <w:marLeft w:val="0"/>
              <w:marRight w:val="0"/>
              <w:marTop w:val="0"/>
              <w:marBottom w:val="0"/>
              <w:divBdr>
                <w:top w:val="none" w:sz="0" w:space="0" w:color="auto"/>
                <w:left w:val="none" w:sz="0" w:space="0" w:color="auto"/>
                <w:bottom w:val="none" w:sz="0" w:space="0" w:color="auto"/>
                <w:right w:val="none" w:sz="0" w:space="0" w:color="auto"/>
              </w:divBdr>
              <w:divsChild>
                <w:div w:id="457987830">
                  <w:marLeft w:val="0"/>
                  <w:marRight w:val="0"/>
                  <w:marTop w:val="0"/>
                  <w:marBottom w:val="0"/>
                  <w:divBdr>
                    <w:top w:val="none" w:sz="0" w:space="0" w:color="auto"/>
                    <w:left w:val="none" w:sz="0" w:space="0" w:color="auto"/>
                    <w:bottom w:val="none" w:sz="0" w:space="0" w:color="auto"/>
                    <w:right w:val="none" w:sz="0" w:space="0" w:color="auto"/>
                  </w:divBdr>
                  <w:divsChild>
                    <w:div w:id="499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694">
          <w:marLeft w:val="0"/>
          <w:marRight w:val="0"/>
          <w:marTop w:val="0"/>
          <w:marBottom w:val="0"/>
          <w:divBdr>
            <w:top w:val="none" w:sz="0" w:space="0" w:color="auto"/>
            <w:left w:val="none" w:sz="0" w:space="0" w:color="auto"/>
            <w:bottom w:val="none" w:sz="0" w:space="0" w:color="auto"/>
            <w:right w:val="none" w:sz="0" w:space="0" w:color="auto"/>
          </w:divBdr>
        </w:div>
      </w:divsChild>
    </w:div>
    <w:div w:id="1529298262">
      <w:bodyDiv w:val="1"/>
      <w:marLeft w:val="0"/>
      <w:marRight w:val="0"/>
      <w:marTop w:val="0"/>
      <w:marBottom w:val="0"/>
      <w:divBdr>
        <w:top w:val="none" w:sz="0" w:space="0" w:color="auto"/>
        <w:left w:val="none" w:sz="0" w:space="0" w:color="auto"/>
        <w:bottom w:val="none" w:sz="0" w:space="0" w:color="auto"/>
        <w:right w:val="none" w:sz="0" w:space="0" w:color="auto"/>
      </w:divBdr>
    </w:div>
    <w:div w:id="1788891587">
      <w:bodyDiv w:val="1"/>
      <w:marLeft w:val="0"/>
      <w:marRight w:val="0"/>
      <w:marTop w:val="0"/>
      <w:marBottom w:val="0"/>
      <w:divBdr>
        <w:top w:val="none" w:sz="0" w:space="0" w:color="auto"/>
        <w:left w:val="none" w:sz="0" w:space="0" w:color="auto"/>
        <w:bottom w:val="none" w:sz="0" w:space="0" w:color="auto"/>
        <w:right w:val="none" w:sz="0" w:space="0" w:color="auto"/>
      </w:divBdr>
    </w:div>
    <w:div w:id="19322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access.ieee.org/guide-for-authors/submission-guidelines/" TargetMode="External"/><Relationship Id="rId13" Type="http://schemas.openxmlformats.org/officeDocument/2006/relationships/hyperlink" Target="http://journals.ieeeauthorcenter.ieee.org/wp-content/uploads/sites/7/Editing-Mathematics.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atyponrex.com/journal/ieee-access" TargetMode="External"/><Relationship Id="rId12" Type="http://schemas.openxmlformats.org/officeDocument/2006/relationships/hyperlink" Target="https://www.enago.com/ieee/c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ago.com/ieee/" TargetMode="External"/><Relationship Id="rId5" Type="http://schemas.openxmlformats.org/officeDocument/2006/relationships/footnotes" Target="footnotes.xml"/><Relationship Id="rId15" Type="http://schemas.openxmlformats.org/officeDocument/2006/relationships/hyperlink" Target="https://ieeeaccess.ieee.org/guide-for-authors/preparing-your-article/" TargetMode="External"/><Relationship Id="rId10" Type="http://schemas.openxmlformats.org/officeDocument/2006/relationships/hyperlink" Target="https://www.aje.com/go/ie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flight.paperpal.com/partner/ieee/access" TargetMode="External"/><Relationship Id="rId14" Type="http://schemas.openxmlformats.org/officeDocument/2006/relationships/hyperlink" Target="https://journals.ieeeauthorcenter.ieee.org/create-your-ieee-journal-article/create-the-text-of-your-article/ieee-editorial-style-manu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6522</CharactersWithSpaces>
  <SharedDoc>false</SharedDoc>
  <HLinks>
    <vt:vector size="24" baseType="variant">
      <vt:variant>
        <vt:i4>6094929</vt:i4>
      </vt:variant>
      <vt:variant>
        <vt:i4>9</vt:i4>
      </vt:variant>
      <vt:variant>
        <vt:i4>0</vt:i4>
      </vt:variant>
      <vt:variant>
        <vt:i4>5</vt:i4>
      </vt:variant>
      <vt:variant>
        <vt:lpwstr>https://ieeeaccess.ieee.org/guide-for-authors/post-acceptance-guide/</vt:lpwstr>
      </vt:variant>
      <vt:variant>
        <vt:lpwstr/>
      </vt:variant>
      <vt:variant>
        <vt:i4>1572929</vt:i4>
      </vt:variant>
      <vt:variant>
        <vt:i4>6</vt:i4>
      </vt:variant>
      <vt:variant>
        <vt:i4>0</vt:i4>
      </vt:variant>
      <vt:variant>
        <vt:i4>5</vt:i4>
      </vt:variant>
      <vt:variant>
        <vt:lpwstr>https://ieeeaccess.ieee.org/guide-for-authors/preparing-your-article/</vt:lpwstr>
      </vt:variant>
      <vt:variant>
        <vt:lpwstr/>
      </vt:variant>
      <vt:variant>
        <vt:i4>7602297</vt:i4>
      </vt:variant>
      <vt:variant>
        <vt:i4>3</vt:i4>
      </vt:variant>
      <vt:variant>
        <vt:i4>0</vt:i4>
      </vt:variant>
      <vt:variant>
        <vt:i4>5</vt:i4>
      </vt:variant>
      <vt:variant>
        <vt:lpwstr>https://preflight.paperpal.com/partner/ieee/access</vt:lpwstr>
      </vt:variant>
      <vt:variant>
        <vt:lpwstr/>
      </vt:variant>
      <vt:variant>
        <vt:i4>6094929</vt:i4>
      </vt:variant>
      <vt:variant>
        <vt:i4>0</vt:i4>
      </vt:variant>
      <vt:variant>
        <vt:i4>0</vt:i4>
      </vt:variant>
      <vt:variant>
        <vt:i4>5</vt:i4>
      </vt:variant>
      <vt:variant>
        <vt:lpwstr>https://ieeeaccess.ieee.org/guide-for-authors/post-acceptance-guide/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Paskovich</dc:creator>
  <cp:keywords/>
  <cp:lastModifiedBy>Pouya Ataei</cp:lastModifiedBy>
  <cp:revision>3</cp:revision>
  <cp:lastPrinted>2012-09-18T13:12:00Z</cp:lastPrinted>
  <dcterms:created xsi:type="dcterms:W3CDTF">2022-10-01T08:48:00Z</dcterms:created>
  <dcterms:modified xsi:type="dcterms:W3CDTF">2022-10-01T09:50:00Z</dcterms:modified>
</cp:coreProperties>
</file>