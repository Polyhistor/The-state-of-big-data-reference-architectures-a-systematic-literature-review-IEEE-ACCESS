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4735" w14:textId="77777777" w:rsidR="004F47C0" w:rsidRPr="003C6E5C" w:rsidRDefault="004F47C0">
      <w:pPr>
        <w:rPr>
          <w:rFonts w:ascii="Verdana" w:hAnsi="Verdana"/>
          <w:b/>
          <w:bCs/>
        </w:rPr>
      </w:pPr>
    </w:p>
    <w:p w14:paraId="1F45743A" w14:textId="77777777" w:rsidR="008628C6" w:rsidRDefault="003C6E5C" w:rsidP="008628C6">
      <w:pPr>
        <w:shd w:val="clear" w:color="auto" w:fill="FFFFFF"/>
        <w:spacing w:after="0"/>
        <w:rPr>
          <w:rFonts w:ascii="Verdana" w:hAnsi="Verdana"/>
          <w:b/>
          <w:bCs/>
        </w:rPr>
      </w:pPr>
      <w:r w:rsidRPr="003C6E5C">
        <w:rPr>
          <w:rFonts w:ascii="Verdana" w:hAnsi="Verdana"/>
          <w:b/>
          <w:bCs/>
        </w:rPr>
        <w:t>Final Files Checklist</w:t>
      </w:r>
    </w:p>
    <w:p w14:paraId="4688A2D9" w14:textId="77777777" w:rsidR="003C6E5C" w:rsidRDefault="003C6E5C" w:rsidP="008628C6">
      <w:pPr>
        <w:shd w:val="clear" w:color="auto" w:fill="FFFFFF"/>
        <w:spacing w:after="0"/>
        <w:rPr>
          <w:rFonts w:ascii="Verdana" w:hAnsi="Verdana"/>
          <w:b/>
          <w:bCs/>
        </w:rPr>
      </w:pPr>
    </w:p>
    <w:p w14:paraId="52D64E6B" w14:textId="4876C04E" w:rsidR="003C6E5C" w:rsidRDefault="003C6E5C" w:rsidP="008628C6">
      <w:pPr>
        <w:shd w:val="clear" w:color="auto" w:fill="FFFFFF"/>
        <w:spacing w:after="0"/>
        <w:rPr>
          <w:rFonts w:ascii="Verdana" w:hAnsi="Verdana"/>
        </w:rPr>
      </w:pPr>
      <w:r>
        <w:rPr>
          <w:rFonts w:ascii="Verdana" w:hAnsi="Verdana"/>
        </w:rPr>
        <w:t xml:space="preserve">Congratulations on your recently accepted article to IEEE </w:t>
      </w:r>
      <w:r w:rsidRPr="003C6E5C">
        <w:rPr>
          <w:rFonts w:ascii="Verdana" w:hAnsi="Verdana"/>
          <w:i/>
          <w:iCs/>
        </w:rPr>
        <w:t>Access</w:t>
      </w:r>
      <w:r>
        <w:rPr>
          <w:rFonts w:ascii="Verdana" w:hAnsi="Verdana"/>
        </w:rPr>
        <w:t xml:space="preserve">.  </w:t>
      </w:r>
      <w:r w:rsidR="009959F3">
        <w:rPr>
          <w:rFonts w:ascii="Verdana" w:hAnsi="Verdana"/>
        </w:rPr>
        <w:t>Before submitting final files</w:t>
      </w:r>
      <w:r w:rsidR="00A72861">
        <w:rPr>
          <w:rFonts w:ascii="Verdana" w:hAnsi="Verdana"/>
        </w:rPr>
        <w:t xml:space="preserve"> through the </w:t>
      </w:r>
      <w:hyperlink r:id="rId7" w:history="1">
        <w:r w:rsidR="00A72861" w:rsidRPr="00A72861">
          <w:rPr>
            <w:rStyle w:val="Hyperlink"/>
            <w:rFonts w:ascii="Verdana" w:hAnsi="Verdana"/>
          </w:rPr>
          <w:t>IEEE Author Portal</w:t>
        </w:r>
      </w:hyperlink>
      <w:r w:rsidR="009959F3">
        <w:rPr>
          <w:rFonts w:ascii="Verdana" w:hAnsi="Verdana"/>
        </w:rPr>
        <w:t>, p</w:t>
      </w:r>
      <w:r>
        <w:rPr>
          <w:rFonts w:ascii="Verdana" w:hAnsi="Verdana"/>
        </w:rPr>
        <w:t>lease carefully review the final files checklist below to ensure that all your files are prepared according to our production guidelines.</w:t>
      </w:r>
      <w:r w:rsidR="00B02EE1" w:rsidRPr="00B02EE1">
        <w:t xml:space="preserve"> </w:t>
      </w:r>
      <w:r w:rsidR="00B02EE1" w:rsidRPr="00B02EE1">
        <w:rPr>
          <w:rFonts w:ascii="Verdana" w:hAnsi="Verdana"/>
        </w:rPr>
        <w:t xml:space="preserve">Please note that IEEE </w:t>
      </w:r>
      <w:r w:rsidR="00B02EE1" w:rsidRPr="00812ED2">
        <w:rPr>
          <w:rFonts w:ascii="Verdana" w:hAnsi="Verdana"/>
          <w:i/>
          <w:iCs/>
        </w:rPr>
        <w:t>Access</w:t>
      </w:r>
      <w:r w:rsidR="00B02EE1" w:rsidRPr="00B02EE1">
        <w:rPr>
          <w:rFonts w:ascii="Verdana" w:hAnsi="Verdana"/>
        </w:rPr>
        <w:t xml:space="preserve"> </w:t>
      </w:r>
      <w:r w:rsidR="00B02EE1">
        <w:rPr>
          <w:rFonts w:ascii="Verdana" w:hAnsi="Verdana"/>
        </w:rPr>
        <w:t xml:space="preserve">has a rapid publication process, </w:t>
      </w:r>
      <w:r w:rsidR="00B02EE1" w:rsidRPr="00B02EE1">
        <w:rPr>
          <w:rFonts w:ascii="Verdana" w:hAnsi="Verdana"/>
        </w:rPr>
        <w:t>so there is little to</w:t>
      </w:r>
      <w:r w:rsidR="00B02EE1">
        <w:rPr>
          <w:rFonts w:ascii="Verdana" w:hAnsi="Verdana"/>
        </w:rPr>
        <w:t xml:space="preserve"> </w:t>
      </w:r>
      <w:r w:rsidR="00B02EE1" w:rsidRPr="00B02EE1">
        <w:rPr>
          <w:rFonts w:ascii="Verdana" w:hAnsi="Verdana"/>
        </w:rPr>
        <w:t>no copyediting. Therefore, it is the author</w:t>
      </w:r>
      <w:r w:rsidR="00B02EE1">
        <w:rPr>
          <w:rFonts w:ascii="Verdana" w:hAnsi="Verdana"/>
        </w:rPr>
        <w:t xml:space="preserve">s’ </w:t>
      </w:r>
      <w:r w:rsidR="00B02EE1" w:rsidRPr="00B02EE1">
        <w:rPr>
          <w:rFonts w:ascii="Verdana" w:hAnsi="Verdana"/>
        </w:rPr>
        <w:t xml:space="preserve">responsibility to pay attention to detail </w:t>
      </w:r>
      <w:r w:rsidR="00B02EE1">
        <w:rPr>
          <w:rFonts w:ascii="Verdana" w:hAnsi="Verdana"/>
        </w:rPr>
        <w:t>to ensure the final published version of your article is high</w:t>
      </w:r>
      <w:r w:rsidR="007D118E">
        <w:rPr>
          <w:rFonts w:ascii="Verdana" w:hAnsi="Verdana"/>
        </w:rPr>
        <w:t xml:space="preserve"> </w:t>
      </w:r>
      <w:r w:rsidR="00B02EE1">
        <w:rPr>
          <w:rFonts w:ascii="Verdana" w:hAnsi="Verdana"/>
        </w:rPr>
        <w:t>quality.</w:t>
      </w:r>
    </w:p>
    <w:p w14:paraId="028B3D83" w14:textId="2533BDE8" w:rsidR="003C6E5C" w:rsidRDefault="003C6E5C" w:rsidP="008628C6">
      <w:pPr>
        <w:shd w:val="clear" w:color="auto" w:fill="FFFFFF"/>
        <w:spacing w:after="0"/>
        <w:rPr>
          <w:rFonts w:ascii="Verdana" w:hAnsi="Verdana"/>
        </w:rPr>
      </w:pPr>
      <w:r>
        <w:rPr>
          <w:rFonts w:ascii="Verdana" w:hAnsi="Verdana"/>
        </w:rPr>
        <w:t>For more information on what to expect post</w:t>
      </w:r>
      <w:r w:rsidR="00760797">
        <w:rPr>
          <w:rFonts w:ascii="Verdana" w:hAnsi="Verdana"/>
        </w:rPr>
        <w:t>-</w:t>
      </w:r>
      <w:r>
        <w:rPr>
          <w:rFonts w:ascii="Verdana" w:hAnsi="Verdana"/>
        </w:rPr>
        <w:t xml:space="preserve">acceptance, please visit our </w:t>
      </w:r>
      <w:hyperlink r:id="rId8" w:history="1">
        <w:r w:rsidRPr="003C6E5C">
          <w:rPr>
            <w:rStyle w:val="Hyperlink"/>
            <w:rFonts w:ascii="Verdana" w:hAnsi="Verdana"/>
          </w:rPr>
          <w:t>Post Acceptance Guide</w:t>
        </w:r>
      </w:hyperlink>
      <w:r>
        <w:rPr>
          <w:rFonts w:ascii="Verdana" w:hAnsi="Verdana"/>
        </w:rPr>
        <w:t>.</w:t>
      </w:r>
    </w:p>
    <w:p w14:paraId="32C37E84" w14:textId="77777777" w:rsidR="003C6E5C" w:rsidRDefault="003C6E5C" w:rsidP="008628C6">
      <w:pPr>
        <w:shd w:val="clear" w:color="auto" w:fill="FFFFFF"/>
        <w:spacing w:after="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2"/>
        <w:gridCol w:w="1698"/>
      </w:tblGrid>
      <w:tr w:rsidR="00233C9D" w:rsidRPr="00233C9D" w14:paraId="59BB5372" w14:textId="77777777" w:rsidTr="001F067B">
        <w:tc>
          <w:tcPr>
            <w:tcW w:w="7848" w:type="dxa"/>
            <w:shd w:val="clear" w:color="auto" w:fill="D0CECE"/>
          </w:tcPr>
          <w:p w14:paraId="10D96314" w14:textId="77777777" w:rsidR="003C6E5C" w:rsidRPr="00233C9D" w:rsidRDefault="00523A20" w:rsidP="00233C9D">
            <w:pPr>
              <w:spacing w:after="0"/>
              <w:jc w:val="center"/>
              <w:rPr>
                <w:rFonts w:ascii="Verdana" w:hAnsi="Verdana" w:cs="Calibri"/>
                <w:b/>
                <w:bCs/>
              </w:rPr>
            </w:pPr>
            <w:r w:rsidRPr="00233C9D">
              <w:rPr>
                <w:rFonts w:ascii="Verdana" w:hAnsi="Verdana" w:cs="Calibri"/>
                <w:b/>
                <w:bCs/>
              </w:rPr>
              <w:t>Final Files Requirements</w:t>
            </w:r>
          </w:p>
        </w:tc>
        <w:tc>
          <w:tcPr>
            <w:tcW w:w="1728" w:type="dxa"/>
            <w:shd w:val="clear" w:color="auto" w:fill="D0CECE"/>
          </w:tcPr>
          <w:p w14:paraId="7EBAA791" w14:textId="485789C9" w:rsidR="003C6E5C" w:rsidRPr="00233C9D" w:rsidRDefault="003C2E82" w:rsidP="00233C9D">
            <w:pPr>
              <w:spacing w:after="0"/>
              <w:jc w:val="center"/>
              <w:rPr>
                <w:rFonts w:ascii="Verdana" w:hAnsi="Verdana" w:cs="Calibri"/>
                <w:b/>
                <w:bCs/>
              </w:rPr>
            </w:pPr>
            <w:r>
              <w:rPr>
                <w:rFonts w:ascii="Verdana" w:hAnsi="Verdana" w:cs="Calibri"/>
                <w:b/>
                <w:bCs/>
              </w:rPr>
              <w:t>Check Box</w:t>
            </w:r>
          </w:p>
        </w:tc>
      </w:tr>
      <w:tr w:rsidR="003C6E5C" w:rsidRPr="00233C9D" w14:paraId="1AEC9F6F" w14:textId="77777777" w:rsidTr="001F067B">
        <w:tc>
          <w:tcPr>
            <w:tcW w:w="7848" w:type="dxa"/>
            <w:shd w:val="clear" w:color="auto" w:fill="auto"/>
          </w:tcPr>
          <w:p w14:paraId="027D1A4E" w14:textId="7ABE45C9" w:rsidR="00983242" w:rsidRPr="00233C9D" w:rsidRDefault="007345E3"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sidR="009B1109" w:rsidRPr="00233C9D">
              <w:rPr>
                <w:rFonts w:ascii="Verdana" w:hAnsi="Verdana"/>
                <w:b/>
                <w:bCs/>
                <w:color w:val="000000"/>
                <w:sz w:val="17"/>
                <w:szCs w:val="17"/>
                <w:shd w:val="clear" w:color="auto" w:fill="FFFFFF"/>
              </w:rPr>
              <w:t>all</w:t>
            </w:r>
            <w:r w:rsidR="00A7612D" w:rsidRPr="00233C9D">
              <w:rPr>
                <w:rFonts w:ascii="Verdana" w:hAnsi="Verdana"/>
                <w:b/>
                <w:bCs/>
                <w:color w:val="000000"/>
                <w:sz w:val="17"/>
                <w:szCs w:val="17"/>
                <w:shd w:val="clear" w:color="auto" w:fill="FFFFFF"/>
              </w:rPr>
              <w:t xml:space="preserve"> comments from</w:t>
            </w:r>
            <w:r w:rsidRPr="00233C9D">
              <w:rPr>
                <w:rFonts w:ascii="Verdana" w:hAnsi="Verdana"/>
                <w:b/>
                <w:bCs/>
                <w:color w:val="000000"/>
                <w:sz w:val="17"/>
                <w:szCs w:val="17"/>
                <w:shd w:val="clear" w:color="auto" w:fill="FFFFFF"/>
              </w:rPr>
              <w:t xml:space="preserve"> the Editor and </w:t>
            </w:r>
            <w:r w:rsidR="001B02A2">
              <w:rPr>
                <w:rFonts w:ascii="Verdana" w:hAnsi="Verdana"/>
                <w:b/>
                <w:bCs/>
                <w:color w:val="000000"/>
                <w:sz w:val="17"/>
                <w:szCs w:val="17"/>
                <w:shd w:val="clear" w:color="auto" w:fill="FFFFFF"/>
              </w:rPr>
              <w:t>r</w:t>
            </w:r>
            <w:r w:rsidRPr="00233C9D">
              <w:rPr>
                <w:rFonts w:ascii="Verdana" w:hAnsi="Verdana"/>
                <w:b/>
                <w:bCs/>
                <w:color w:val="000000"/>
                <w:sz w:val="17"/>
                <w:szCs w:val="17"/>
                <w:shd w:val="clear" w:color="auto" w:fill="FFFFFF"/>
              </w:rPr>
              <w:t>eviewers to ensure</w:t>
            </w:r>
            <w:r w:rsidR="00983242" w:rsidRPr="00233C9D">
              <w:rPr>
                <w:rFonts w:ascii="Verdana" w:hAnsi="Verdana"/>
                <w:b/>
                <w:bCs/>
                <w:color w:val="000000"/>
                <w:sz w:val="17"/>
                <w:szCs w:val="17"/>
                <w:shd w:val="clear" w:color="auto" w:fill="FFFFFF"/>
              </w:rPr>
              <w:t xml:space="preserve"> that</w:t>
            </w:r>
            <w:r w:rsidRPr="00233C9D">
              <w:rPr>
                <w:rFonts w:ascii="Verdana" w:hAnsi="Verdana"/>
                <w:b/>
                <w:bCs/>
                <w:color w:val="000000"/>
                <w:sz w:val="17"/>
                <w:szCs w:val="17"/>
                <w:shd w:val="clear" w:color="auto" w:fill="FFFFFF"/>
              </w:rPr>
              <w:t xml:space="preserve"> you make the necessary</w:t>
            </w:r>
            <w:r w:rsidR="0060370F">
              <w:rPr>
                <w:rFonts w:ascii="Verdana" w:hAnsi="Verdana"/>
                <w:b/>
                <w:bCs/>
                <w:color w:val="000000"/>
                <w:sz w:val="17"/>
                <w:szCs w:val="17"/>
                <w:shd w:val="clear" w:color="auto" w:fill="FFFFFF"/>
              </w:rPr>
              <w:t xml:space="preserve"> </w:t>
            </w:r>
            <w:r w:rsidR="0060370F" w:rsidRPr="001F067B">
              <w:rPr>
                <w:rFonts w:ascii="Verdana" w:hAnsi="Verdana"/>
                <w:b/>
                <w:bCs/>
                <w:color w:val="000000"/>
                <w:sz w:val="17"/>
                <w:szCs w:val="17"/>
                <w:u w:val="single"/>
                <w:shd w:val="clear" w:color="auto" w:fill="FFFFFF"/>
              </w:rPr>
              <w:t>minor</w:t>
            </w:r>
            <w:r w:rsidRPr="00233C9D">
              <w:rPr>
                <w:rFonts w:ascii="Verdana" w:hAnsi="Verdana"/>
                <w:b/>
                <w:bCs/>
                <w:color w:val="000000"/>
                <w:sz w:val="17"/>
                <w:szCs w:val="17"/>
                <w:shd w:val="clear" w:color="auto" w:fill="FFFFFF"/>
              </w:rPr>
              <w:t xml:space="preserve"> changes </w:t>
            </w:r>
            <w:r w:rsidR="00983242" w:rsidRPr="00233C9D">
              <w:rPr>
                <w:rFonts w:ascii="Verdana" w:hAnsi="Verdana"/>
                <w:b/>
                <w:bCs/>
                <w:color w:val="000000"/>
                <w:sz w:val="17"/>
                <w:szCs w:val="17"/>
                <w:shd w:val="clear" w:color="auto" w:fill="FFFFFF"/>
              </w:rPr>
              <w:t>to your manuscript</w:t>
            </w:r>
            <w:r w:rsidR="00A7612D" w:rsidRPr="00233C9D">
              <w:rPr>
                <w:rFonts w:ascii="Verdana" w:hAnsi="Verdana"/>
                <w:b/>
                <w:bCs/>
                <w:color w:val="000000"/>
                <w:sz w:val="17"/>
                <w:szCs w:val="17"/>
                <w:shd w:val="clear" w:color="auto" w:fill="FFFFFF"/>
              </w:rPr>
              <w:t xml:space="preserve"> before submitting final files.</w:t>
            </w:r>
            <w:r w:rsidRPr="00233C9D">
              <w:rPr>
                <w:rFonts w:ascii="Verdana" w:hAnsi="Verdana"/>
                <w:b/>
                <w:bCs/>
                <w:color w:val="000000"/>
                <w:sz w:val="17"/>
                <w:szCs w:val="17"/>
                <w:shd w:val="clear" w:color="auto" w:fill="FFFFFF"/>
              </w:rPr>
              <w:t xml:space="preserve">  </w:t>
            </w:r>
          </w:p>
          <w:p w14:paraId="1466C64E" w14:textId="77777777" w:rsidR="00983242" w:rsidRPr="00233C9D" w:rsidRDefault="00983242" w:rsidP="00233C9D">
            <w:pPr>
              <w:spacing w:after="0"/>
              <w:rPr>
                <w:rFonts w:ascii="Verdana" w:hAnsi="Verdana"/>
                <w:color w:val="000000"/>
                <w:sz w:val="17"/>
                <w:szCs w:val="17"/>
                <w:shd w:val="clear" w:color="auto" w:fill="FFFFFF"/>
              </w:rPr>
            </w:pPr>
          </w:p>
          <w:p w14:paraId="45D25902" w14:textId="22597243" w:rsidR="007B7C1D" w:rsidRPr="004201DF" w:rsidRDefault="00983242" w:rsidP="00233C9D">
            <w:pPr>
              <w:spacing w:after="0"/>
              <w:rPr>
                <w:rFonts w:ascii="Verdana" w:hAnsi="Verdana"/>
                <w:color w:val="000000"/>
                <w:sz w:val="17"/>
                <w:szCs w:val="17"/>
                <w:shd w:val="clear" w:color="auto" w:fill="FFFFFF"/>
              </w:rPr>
            </w:pPr>
            <w:r w:rsidRPr="004201DF">
              <w:rPr>
                <w:rFonts w:ascii="Verdana" w:hAnsi="Verdana"/>
                <w:color w:val="000000"/>
                <w:sz w:val="17"/>
                <w:szCs w:val="17"/>
                <w:shd w:val="clear" w:color="auto" w:fill="FFFFFF"/>
              </w:rPr>
              <w:t>Please be advised that</w:t>
            </w:r>
            <w:r w:rsidR="0062237F">
              <w:rPr>
                <w:rFonts w:ascii="Verdana" w:hAnsi="Verdana"/>
                <w:color w:val="000000"/>
                <w:sz w:val="17"/>
                <w:szCs w:val="17"/>
                <w:shd w:val="clear" w:color="auto" w:fill="FFFFFF"/>
              </w:rPr>
              <w:t xml:space="preserve"> you are </w:t>
            </w:r>
            <w:r w:rsidR="0062237F" w:rsidRPr="00371E3E">
              <w:rPr>
                <w:rFonts w:ascii="Verdana" w:hAnsi="Verdana"/>
                <w:b/>
                <w:bCs/>
                <w:color w:val="000000"/>
                <w:sz w:val="17"/>
                <w:szCs w:val="17"/>
                <w:shd w:val="clear" w:color="auto" w:fill="FFFFFF"/>
              </w:rPr>
              <w:t>not permitted</w:t>
            </w:r>
            <w:r w:rsidR="0062237F">
              <w:rPr>
                <w:rFonts w:ascii="Verdana" w:hAnsi="Verdana"/>
                <w:color w:val="000000"/>
                <w:sz w:val="17"/>
                <w:szCs w:val="17"/>
                <w:shd w:val="clear" w:color="auto" w:fill="FFFFFF"/>
              </w:rPr>
              <w:t xml:space="preserve"> to add or remove authors or references post</w:t>
            </w:r>
            <w:r w:rsidR="00293DB9">
              <w:rPr>
                <w:rFonts w:ascii="Verdana" w:hAnsi="Verdana"/>
                <w:color w:val="000000"/>
                <w:sz w:val="17"/>
                <w:szCs w:val="17"/>
                <w:shd w:val="clear" w:color="auto" w:fill="FFFFFF"/>
              </w:rPr>
              <w:t>-</w:t>
            </w:r>
            <w:r w:rsidR="0062237F">
              <w:rPr>
                <w:rFonts w:ascii="Verdana" w:hAnsi="Verdana"/>
                <w:color w:val="000000"/>
                <w:sz w:val="17"/>
                <w:szCs w:val="17"/>
                <w:shd w:val="clear" w:color="auto" w:fill="FFFFFF"/>
              </w:rPr>
              <w:t xml:space="preserve">acceptance.  </w:t>
            </w:r>
            <w:r w:rsidR="001B6A0B" w:rsidRPr="001B6A0B">
              <w:rPr>
                <w:rFonts w:ascii="Verdana" w:hAnsi="Verdana"/>
                <w:color w:val="000000"/>
                <w:sz w:val="17"/>
                <w:szCs w:val="17"/>
                <w:shd w:val="clear" w:color="auto" w:fill="FFFFFF"/>
              </w:rPr>
              <w:t xml:space="preserve">However, we encourage you to check the formatting of your references to ensure that they are accurate in terms of bibliographic details as well as consistent with </w:t>
            </w:r>
            <w:hyperlink r:id="rId9" w:history="1">
              <w:r w:rsidR="001B6A0B" w:rsidRPr="006B3847">
                <w:rPr>
                  <w:rStyle w:val="Hyperlink"/>
                  <w:rFonts w:ascii="Verdana" w:hAnsi="Verdana"/>
                  <w:sz w:val="17"/>
                  <w:szCs w:val="17"/>
                  <w:shd w:val="clear" w:color="auto" w:fill="FFFFFF"/>
                </w:rPr>
                <w:t>IEEE style</w:t>
              </w:r>
            </w:hyperlink>
            <w:r w:rsidR="001B6A0B" w:rsidRPr="001B6A0B">
              <w:rPr>
                <w:rFonts w:ascii="Verdana" w:hAnsi="Verdana"/>
                <w:color w:val="000000"/>
                <w:sz w:val="17"/>
                <w:szCs w:val="17"/>
                <w:shd w:val="clear" w:color="auto" w:fill="FFFFFF"/>
              </w:rPr>
              <w:t>.</w:t>
            </w:r>
          </w:p>
          <w:p w14:paraId="31AD74D3" w14:textId="77777777" w:rsidR="007B7C1D" w:rsidRPr="004201DF" w:rsidRDefault="007B7C1D" w:rsidP="00233C9D">
            <w:pPr>
              <w:spacing w:after="0"/>
              <w:rPr>
                <w:rFonts w:ascii="Verdana" w:hAnsi="Verdana"/>
                <w:color w:val="000000"/>
                <w:sz w:val="17"/>
                <w:szCs w:val="17"/>
                <w:shd w:val="clear" w:color="auto" w:fill="FFFFFF"/>
              </w:rPr>
            </w:pPr>
          </w:p>
          <w:p w14:paraId="263F80D5" w14:textId="063E9054" w:rsidR="001F067B" w:rsidRDefault="00CB38FC"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O</w:t>
            </w:r>
            <w:r w:rsidR="007B7C1D" w:rsidRPr="004201DF">
              <w:rPr>
                <w:rFonts w:ascii="Verdana" w:hAnsi="Verdana"/>
                <w:color w:val="000000"/>
                <w:sz w:val="17"/>
                <w:szCs w:val="17"/>
                <w:shd w:val="clear" w:color="auto" w:fill="FFFFFF"/>
              </w:rPr>
              <w:t>nce you submit final files</w:t>
            </w:r>
            <w:r>
              <w:rPr>
                <w:rFonts w:ascii="Verdana" w:hAnsi="Verdana"/>
                <w:color w:val="000000"/>
                <w:sz w:val="17"/>
                <w:szCs w:val="17"/>
                <w:shd w:val="clear" w:color="auto" w:fill="FFFFFF"/>
              </w:rPr>
              <w:t>,</w:t>
            </w:r>
            <w:r w:rsidR="007B7C1D" w:rsidRPr="004201DF">
              <w:rPr>
                <w:rFonts w:ascii="Verdana" w:hAnsi="Verdana"/>
                <w:color w:val="000000"/>
                <w:sz w:val="17"/>
                <w:szCs w:val="17"/>
                <w:shd w:val="clear" w:color="auto" w:fill="FFFFFF"/>
              </w:rPr>
              <w:t xml:space="preserve"> </w:t>
            </w:r>
            <w:r w:rsidR="002F3768" w:rsidRPr="002F3768">
              <w:rPr>
                <w:rFonts w:ascii="Verdana" w:hAnsi="Verdana"/>
                <w:color w:val="000000"/>
                <w:sz w:val="17"/>
                <w:szCs w:val="17"/>
                <w:shd w:val="clear" w:color="auto" w:fill="FFFFFF"/>
              </w:rPr>
              <w:t xml:space="preserve">the accepted version of the article will be published Early Access on IEEE </w:t>
            </w:r>
            <w:r w:rsidR="002F3768" w:rsidRPr="00371E3E">
              <w:rPr>
                <w:rFonts w:ascii="Verdana" w:hAnsi="Verdana"/>
                <w:i/>
                <w:iCs/>
                <w:color w:val="000000"/>
                <w:sz w:val="17"/>
                <w:szCs w:val="17"/>
                <w:shd w:val="clear" w:color="auto" w:fill="FFFFFF"/>
              </w:rPr>
              <w:t>Xplore</w:t>
            </w:r>
            <w:r w:rsidR="002F3768" w:rsidRPr="002F3768">
              <w:rPr>
                <w:rFonts w:ascii="Verdana" w:hAnsi="Verdana"/>
                <w:color w:val="000000"/>
                <w:sz w:val="17"/>
                <w:szCs w:val="17"/>
                <w:shd w:val="clear" w:color="auto" w:fill="FFFFFF"/>
              </w:rPr>
              <w:t xml:space="preserve"> within 2-3 days, and authors will receive page proofs from the production team within 7-10 business days. </w:t>
            </w:r>
            <w:r w:rsidR="007B7C1D" w:rsidRPr="004201DF">
              <w:rPr>
                <w:rFonts w:ascii="Verdana" w:hAnsi="Verdana"/>
                <w:color w:val="000000"/>
                <w:sz w:val="17"/>
                <w:szCs w:val="17"/>
                <w:shd w:val="clear" w:color="auto" w:fill="FFFFFF"/>
              </w:rPr>
              <w:t xml:space="preserve">  </w:t>
            </w:r>
            <w:r w:rsidR="007B7C1D" w:rsidRPr="006030AA">
              <w:rPr>
                <w:rFonts w:ascii="Verdana" w:hAnsi="Verdana"/>
                <w:color w:val="FF0000"/>
                <w:sz w:val="17"/>
                <w:szCs w:val="17"/>
                <w:shd w:val="clear" w:color="auto" w:fill="FFFFFF"/>
              </w:rPr>
              <w:t>O</w:t>
            </w:r>
            <w:r w:rsidR="00A7612D" w:rsidRPr="006030AA">
              <w:rPr>
                <w:rFonts w:ascii="Verdana" w:hAnsi="Verdana"/>
                <w:color w:val="FF0000"/>
                <w:sz w:val="17"/>
                <w:szCs w:val="17"/>
                <w:shd w:val="clear" w:color="auto" w:fill="FFFFFF"/>
              </w:rPr>
              <w:t>nce an article has been published</w:t>
            </w:r>
            <w:r w:rsidR="00DD7A50" w:rsidRPr="006030AA">
              <w:rPr>
                <w:rFonts w:ascii="Verdana" w:hAnsi="Verdana"/>
                <w:color w:val="FF0000"/>
                <w:sz w:val="17"/>
                <w:szCs w:val="17"/>
                <w:shd w:val="clear" w:color="auto" w:fill="FFFFFF"/>
              </w:rPr>
              <w:t xml:space="preserve"> </w:t>
            </w:r>
            <w:r w:rsidR="00A7612D" w:rsidRPr="006030AA">
              <w:rPr>
                <w:rFonts w:ascii="Verdana" w:hAnsi="Verdana"/>
                <w:color w:val="FF0000"/>
                <w:sz w:val="17"/>
                <w:szCs w:val="17"/>
                <w:shd w:val="clear" w:color="auto" w:fill="FFFFFF"/>
              </w:rPr>
              <w:t>it cannot be edited or withdraw</w:t>
            </w:r>
            <w:r w:rsidR="007B7C1D" w:rsidRPr="006030AA">
              <w:rPr>
                <w:rFonts w:ascii="Verdana" w:hAnsi="Verdana"/>
                <w:color w:val="FF0000"/>
                <w:sz w:val="17"/>
                <w:szCs w:val="17"/>
                <w:shd w:val="clear" w:color="auto" w:fill="FFFFFF"/>
              </w:rPr>
              <w:t xml:space="preserve">n.  Any edits required after publication will require a Correction article, so we advise </w:t>
            </w:r>
            <w:r w:rsidR="00293DB9" w:rsidRPr="006030AA">
              <w:rPr>
                <w:rFonts w:ascii="Verdana" w:hAnsi="Verdana"/>
                <w:color w:val="FF0000"/>
                <w:sz w:val="17"/>
                <w:szCs w:val="17"/>
                <w:shd w:val="clear" w:color="auto" w:fill="FFFFFF"/>
              </w:rPr>
              <w:t>that you</w:t>
            </w:r>
            <w:r w:rsidR="007B7C1D" w:rsidRPr="006030AA">
              <w:rPr>
                <w:rFonts w:ascii="Verdana" w:hAnsi="Verdana"/>
                <w:color w:val="FF0000"/>
                <w:sz w:val="17"/>
                <w:szCs w:val="17"/>
                <w:shd w:val="clear" w:color="auto" w:fill="FFFFFF"/>
              </w:rPr>
              <w:t xml:space="preserve"> </w:t>
            </w:r>
            <w:r w:rsidR="00A7612D" w:rsidRPr="006030AA">
              <w:rPr>
                <w:rFonts w:ascii="Verdana" w:hAnsi="Verdana"/>
                <w:color w:val="FF0000"/>
                <w:sz w:val="17"/>
                <w:szCs w:val="17"/>
                <w:shd w:val="clear" w:color="auto" w:fill="FFFFFF"/>
              </w:rPr>
              <w:t>carefully update your article prior to submitting final files.</w:t>
            </w:r>
            <w:r w:rsidR="00DD7A50" w:rsidRPr="006030AA">
              <w:rPr>
                <w:rFonts w:ascii="Verdana" w:hAnsi="Verdana"/>
                <w:color w:val="FF0000"/>
                <w:sz w:val="17"/>
                <w:szCs w:val="17"/>
                <w:shd w:val="clear" w:color="auto" w:fill="FFFFFF"/>
              </w:rPr>
              <w:t xml:space="preserve">  </w:t>
            </w:r>
          </w:p>
          <w:p w14:paraId="52C8BB2F" w14:textId="5763AF0E" w:rsidR="009466C0" w:rsidRPr="00233C9D" w:rsidRDefault="009466C0" w:rsidP="00233C9D">
            <w:pPr>
              <w:spacing w:after="0"/>
              <w:rPr>
                <w:rFonts w:ascii="Verdana" w:hAnsi="Verdana" w:cs="Calibri"/>
                <w:sz w:val="20"/>
                <w:szCs w:val="20"/>
              </w:rPr>
            </w:pPr>
          </w:p>
        </w:tc>
        <w:tc>
          <w:tcPr>
            <w:tcW w:w="1728" w:type="dxa"/>
            <w:shd w:val="clear" w:color="auto" w:fill="auto"/>
          </w:tcPr>
          <w:p w14:paraId="79C1CFDD" w14:textId="77777777" w:rsidR="003C6E5C" w:rsidRDefault="003C6E5C" w:rsidP="00CB1040">
            <w:pPr>
              <w:spacing w:after="0"/>
              <w:jc w:val="center"/>
              <w:rPr>
                <w:rFonts w:ascii="Verdana" w:hAnsi="Verdana" w:cs="Calibri"/>
              </w:rPr>
            </w:pPr>
          </w:p>
          <w:p w14:paraId="1B5050AA" w14:textId="77777777" w:rsidR="00CB1040" w:rsidRDefault="00CB1040" w:rsidP="00CB1040">
            <w:pPr>
              <w:spacing w:after="0"/>
              <w:jc w:val="center"/>
              <w:rPr>
                <w:rFonts w:ascii="Verdana" w:hAnsi="Verdana" w:cs="Calibri"/>
              </w:rPr>
            </w:pPr>
          </w:p>
          <w:p w14:paraId="73335B80" w14:textId="77777777" w:rsidR="00CB1040" w:rsidRDefault="00CB1040" w:rsidP="00CB1040">
            <w:pPr>
              <w:spacing w:after="0"/>
              <w:jc w:val="center"/>
              <w:rPr>
                <w:rFonts w:ascii="Verdana" w:hAnsi="Verdana" w:cs="Calibri"/>
              </w:rPr>
            </w:pPr>
          </w:p>
          <w:p w14:paraId="144A4439" w14:textId="77777777" w:rsidR="00CB1040" w:rsidRDefault="00CB1040" w:rsidP="00CB1040">
            <w:pPr>
              <w:spacing w:after="0"/>
              <w:jc w:val="center"/>
              <w:rPr>
                <w:rFonts w:ascii="Verdana" w:hAnsi="Verdana" w:cs="Calibri"/>
              </w:rPr>
            </w:pPr>
          </w:p>
          <w:sdt>
            <w:sdtPr>
              <w:rPr>
                <w:rFonts w:ascii="Verdana" w:hAnsi="Verdana" w:cs="Calibri"/>
                <w:sz w:val="48"/>
                <w:szCs w:val="48"/>
              </w:rPr>
              <w:id w:val="-1159769642"/>
              <w14:checkbox>
                <w14:checked w14:val="1"/>
                <w14:checkedState w14:val="2612" w14:font="MS Gothic"/>
                <w14:uncheckedState w14:val="2610" w14:font="MS Gothic"/>
              </w14:checkbox>
            </w:sdtPr>
            <w:sdtContent>
              <w:p w14:paraId="002808F7" w14:textId="3040B588" w:rsidR="00CB1040" w:rsidRPr="00233C9D" w:rsidRDefault="000C76FD" w:rsidP="000866EE">
                <w:pPr>
                  <w:spacing w:after="0"/>
                  <w:jc w:val="center"/>
                  <w:rPr>
                    <w:rFonts w:ascii="Verdana" w:hAnsi="Verdana" w:cs="Calibri"/>
                  </w:rPr>
                </w:pPr>
                <w:r>
                  <w:rPr>
                    <w:rFonts w:ascii="MS Gothic" w:eastAsia="MS Gothic" w:hAnsi="MS Gothic" w:cs="Calibri" w:hint="eastAsia"/>
                    <w:sz w:val="48"/>
                    <w:szCs w:val="48"/>
                  </w:rPr>
                  <w:t>☒</w:t>
                </w:r>
                <w:del w:id="0" w:author="Pouya Ataei" w:date="2022-10-24T20:04:00Z">
                  <w:r w:rsidR="00BD0A11" w:rsidRPr="000866EE" w:rsidDel="000C76FD">
                    <w:rPr>
                      <w:rFonts w:ascii="MS Gothic" w:eastAsia="MS Gothic" w:hAnsi="MS Gothic" w:cs="Calibri" w:hint="eastAsia"/>
                      <w:sz w:val="48"/>
                      <w:szCs w:val="48"/>
                    </w:rPr>
                    <w:delText>☐</w:delText>
                  </w:r>
                </w:del>
              </w:p>
            </w:sdtContent>
          </w:sdt>
        </w:tc>
      </w:tr>
      <w:tr w:rsidR="00A56748" w:rsidRPr="00233C9D" w14:paraId="456B97B8" w14:textId="77777777" w:rsidTr="001F067B">
        <w:tc>
          <w:tcPr>
            <w:tcW w:w="7848" w:type="dxa"/>
            <w:shd w:val="clear" w:color="auto" w:fill="auto"/>
          </w:tcPr>
          <w:p w14:paraId="78B7A830" w14:textId="3B6D82A8" w:rsidR="00A56748" w:rsidRDefault="00A56748"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Ensure all math equations are properly formatted according to IEEE guidelines</w:t>
            </w:r>
            <w:r w:rsidR="000564F4">
              <w:rPr>
                <w:rFonts w:ascii="Verdana" w:hAnsi="Verdana"/>
                <w:b/>
                <w:bCs/>
                <w:color w:val="000000"/>
                <w:sz w:val="17"/>
                <w:szCs w:val="17"/>
                <w:shd w:val="clear" w:color="auto" w:fill="FFFFFF"/>
              </w:rPr>
              <w:t xml:space="preserve"> (if applicable)</w:t>
            </w:r>
            <w:r>
              <w:rPr>
                <w:rFonts w:ascii="Verdana" w:hAnsi="Verdana"/>
                <w:b/>
                <w:bCs/>
                <w:color w:val="000000"/>
                <w:sz w:val="17"/>
                <w:szCs w:val="17"/>
                <w:shd w:val="clear" w:color="auto" w:fill="FFFFFF"/>
              </w:rPr>
              <w:t>.</w:t>
            </w:r>
          </w:p>
          <w:p w14:paraId="38B4C054" w14:textId="09431DED" w:rsidR="00A56748" w:rsidRDefault="00A56748" w:rsidP="00A56748">
            <w:pPr>
              <w:spacing w:after="0"/>
              <w:rPr>
                <w:rFonts w:ascii="Verdana" w:hAnsi="Verdana"/>
                <w:color w:val="000000"/>
                <w:sz w:val="17"/>
                <w:szCs w:val="17"/>
                <w:shd w:val="clear" w:color="auto" w:fill="FFFFFF"/>
              </w:rPr>
            </w:pPr>
          </w:p>
          <w:p w14:paraId="235A080D" w14:textId="0A9937F2" w:rsidR="00A56748" w:rsidRPr="002B4596" w:rsidRDefault="00A56748" w:rsidP="00A56748">
            <w:p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The main </w:t>
            </w:r>
            <w:r>
              <w:rPr>
                <w:rFonts w:ascii="Verdana" w:hAnsi="Verdana"/>
                <w:color w:val="000000"/>
                <w:sz w:val="17"/>
                <w:szCs w:val="17"/>
                <w:shd w:val="clear" w:color="auto" w:fill="FFFFFF"/>
              </w:rPr>
              <w:t>guidelines</w:t>
            </w:r>
            <w:r w:rsidRPr="002B4596">
              <w:rPr>
                <w:rFonts w:ascii="Verdana" w:hAnsi="Verdana"/>
                <w:color w:val="000000"/>
                <w:sz w:val="17"/>
                <w:szCs w:val="17"/>
                <w:shd w:val="clear" w:color="auto" w:fill="FFFFFF"/>
              </w:rPr>
              <w:t xml:space="preserve"> to keep in mind </w:t>
            </w:r>
            <w:r>
              <w:rPr>
                <w:rFonts w:ascii="Verdana" w:hAnsi="Verdana"/>
                <w:color w:val="000000"/>
                <w:sz w:val="17"/>
                <w:szCs w:val="17"/>
                <w:shd w:val="clear" w:color="auto" w:fill="FFFFFF"/>
              </w:rPr>
              <w:t xml:space="preserve">for math equations </w:t>
            </w:r>
            <w:r w:rsidRPr="002B4596">
              <w:rPr>
                <w:rFonts w:ascii="Verdana" w:hAnsi="Verdana"/>
                <w:color w:val="000000"/>
                <w:sz w:val="17"/>
                <w:szCs w:val="17"/>
                <w:shd w:val="clear" w:color="auto" w:fill="FFFFFF"/>
              </w:rPr>
              <w:t>are:</w:t>
            </w:r>
          </w:p>
          <w:p w14:paraId="58458783" w14:textId="6FBE7690"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Single letter variables should be in italic.  Multiple letter variables, functions and labels should not be in italic.</w:t>
            </w:r>
          </w:p>
          <w:p w14:paraId="662D3A5E" w14:textId="3303EB6C"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If you write ab in italics, it means a x b. Use this visualization to correct all your math.</w:t>
            </w:r>
          </w:p>
          <w:p w14:paraId="4790BA3A" w14:textId="7A851864"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Two italic variables next to each other means multiplication. Only use an explicit multiplication sign if absolutely needed.</w:t>
            </w:r>
          </w:p>
          <w:p w14:paraId="2625096B" w14:textId="5F059BF4"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Use the proper multiplication sign and not an asterisk.  If you want to use a dot, use a centered dot and not a period (full-stop).</w:t>
            </w:r>
          </w:p>
          <w:p w14:paraId="0AE93990" w14:textId="77777777" w:rsidR="00A56748" w:rsidRDefault="00A56748" w:rsidP="00A5674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Physical units must not be in italic.  </w:t>
            </w:r>
          </w:p>
          <w:p w14:paraId="3F6E18EC" w14:textId="386B6407" w:rsidR="00A56748" w:rsidRPr="002B4596" w:rsidRDefault="00A56748" w:rsidP="002B4596">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There should always be a space between a number and the units (</w:t>
            </w:r>
            <w:proofErr w:type="gramStart"/>
            <w:r w:rsidRPr="002B4596">
              <w:rPr>
                <w:rFonts w:ascii="Verdana" w:hAnsi="Verdana"/>
                <w:color w:val="000000"/>
                <w:sz w:val="17"/>
                <w:szCs w:val="17"/>
                <w:shd w:val="clear" w:color="auto" w:fill="FFFFFF"/>
              </w:rPr>
              <w:t>with the exception of</w:t>
            </w:r>
            <w:proofErr w:type="gramEnd"/>
            <w:r w:rsidRPr="002B4596">
              <w:rPr>
                <w:rFonts w:ascii="Verdana" w:hAnsi="Verdana"/>
                <w:color w:val="000000"/>
                <w:sz w:val="17"/>
                <w:szCs w:val="17"/>
                <w:shd w:val="clear" w:color="auto" w:fill="FFFFFF"/>
              </w:rPr>
              <w:t xml:space="preserve"> the degree symbol and %).</w:t>
            </w:r>
          </w:p>
          <w:p w14:paraId="283E376D" w14:textId="53F76A94" w:rsidR="00A56748" w:rsidRDefault="00A56748" w:rsidP="00A5674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Use bold font for vectors.  </w:t>
            </w:r>
          </w:p>
          <w:p w14:paraId="55C099A3" w14:textId="604E096F" w:rsidR="00A56748" w:rsidRDefault="00A56748" w:rsidP="00A56748">
            <w:pPr>
              <w:spacing w:after="0"/>
              <w:rPr>
                <w:rFonts w:ascii="Verdana" w:hAnsi="Verdana"/>
                <w:color w:val="000000"/>
                <w:sz w:val="17"/>
                <w:szCs w:val="17"/>
                <w:shd w:val="clear" w:color="auto" w:fill="FFFFFF"/>
              </w:rPr>
            </w:pPr>
          </w:p>
          <w:p w14:paraId="65EFB2A1" w14:textId="2A698465" w:rsidR="00812ED2" w:rsidRPr="00D146E4" w:rsidRDefault="00A56748"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For more information on editing mathematics per IEEE guidelines</w:t>
            </w:r>
            <w:r w:rsidR="00812ED2">
              <w:rPr>
                <w:rFonts w:ascii="Verdana" w:hAnsi="Verdana"/>
                <w:color w:val="000000"/>
                <w:sz w:val="17"/>
                <w:szCs w:val="17"/>
                <w:shd w:val="clear" w:color="auto" w:fill="FFFFFF"/>
              </w:rPr>
              <w:t xml:space="preserve">, </w:t>
            </w:r>
            <w:hyperlink r:id="rId10" w:history="1">
              <w:r w:rsidR="00812ED2" w:rsidRPr="00595117">
                <w:rPr>
                  <w:rStyle w:val="Hyperlink"/>
                  <w:rFonts w:ascii="Verdana" w:hAnsi="Verdana"/>
                  <w:sz w:val="17"/>
                  <w:szCs w:val="17"/>
                  <w:shd w:val="clear" w:color="auto" w:fill="FFFFFF"/>
                </w:rPr>
                <w:t>please click here</w:t>
              </w:r>
            </w:hyperlink>
            <w:r w:rsidR="00812ED2">
              <w:rPr>
                <w:rFonts w:ascii="Verdana" w:hAnsi="Verdana"/>
                <w:color w:val="000000"/>
                <w:sz w:val="17"/>
                <w:szCs w:val="17"/>
                <w:shd w:val="clear" w:color="auto" w:fill="FFFFFF"/>
              </w:rPr>
              <w:t>.</w:t>
            </w:r>
          </w:p>
        </w:tc>
        <w:tc>
          <w:tcPr>
            <w:tcW w:w="1728" w:type="dxa"/>
            <w:shd w:val="clear" w:color="auto" w:fill="auto"/>
          </w:tcPr>
          <w:p w14:paraId="4BAD5FA2" w14:textId="77777777" w:rsidR="00A56748" w:rsidRDefault="00A56748" w:rsidP="00233C9D">
            <w:pPr>
              <w:spacing w:after="0"/>
              <w:rPr>
                <w:rFonts w:ascii="Verdana" w:hAnsi="Verdana" w:cs="Calibri"/>
              </w:rPr>
            </w:pPr>
          </w:p>
          <w:p w14:paraId="47CE7624" w14:textId="77777777" w:rsidR="00504CE0" w:rsidRDefault="00504CE0" w:rsidP="00233C9D">
            <w:pPr>
              <w:spacing w:after="0"/>
              <w:rPr>
                <w:rFonts w:ascii="Verdana" w:hAnsi="Verdana" w:cs="Calibri"/>
              </w:rPr>
            </w:pPr>
          </w:p>
          <w:p w14:paraId="0053DCFE" w14:textId="280C48E9" w:rsidR="00504CE0" w:rsidRDefault="00504CE0" w:rsidP="00233C9D">
            <w:pPr>
              <w:spacing w:after="0"/>
              <w:rPr>
                <w:rFonts w:ascii="Verdana" w:hAnsi="Verdana" w:cs="Calibri"/>
              </w:rPr>
            </w:pPr>
          </w:p>
          <w:p w14:paraId="7A55CB83" w14:textId="77777777" w:rsidR="00504CE0" w:rsidRDefault="00504CE0" w:rsidP="00233C9D">
            <w:pPr>
              <w:spacing w:after="0"/>
              <w:rPr>
                <w:rFonts w:ascii="Verdana" w:hAnsi="Verdana" w:cs="Calibri"/>
              </w:rPr>
            </w:pPr>
          </w:p>
          <w:p w14:paraId="54DBA9E8" w14:textId="77777777" w:rsidR="00504CE0" w:rsidRDefault="00504CE0" w:rsidP="00233C9D">
            <w:pPr>
              <w:spacing w:after="0"/>
              <w:rPr>
                <w:rFonts w:ascii="Verdana" w:hAnsi="Verdana" w:cs="Calibri"/>
              </w:rPr>
            </w:pPr>
          </w:p>
          <w:sdt>
            <w:sdtPr>
              <w:rPr>
                <w:rFonts w:ascii="Verdana" w:hAnsi="Verdana" w:cs="Calibri"/>
                <w:sz w:val="48"/>
                <w:szCs w:val="48"/>
              </w:rPr>
              <w:id w:val="-1474665789"/>
              <w14:checkbox>
                <w14:checked w14:val="1"/>
                <w14:checkedState w14:val="2612" w14:font="MS Gothic"/>
                <w14:uncheckedState w14:val="2610" w14:font="MS Gothic"/>
              </w14:checkbox>
            </w:sdtPr>
            <w:sdtContent>
              <w:p w14:paraId="37A4B975" w14:textId="16BBE12F" w:rsidR="00504CE0" w:rsidRDefault="000C76FD" w:rsidP="00504CE0">
                <w:pPr>
                  <w:spacing w:after="0"/>
                  <w:jc w:val="center"/>
                  <w:rPr>
                    <w:rFonts w:ascii="Verdana" w:hAnsi="Verdana" w:cs="Calibri"/>
                  </w:rPr>
                </w:pPr>
                <w:r>
                  <w:rPr>
                    <w:rFonts w:ascii="MS Gothic" w:eastAsia="MS Gothic" w:hAnsi="MS Gothic" w:cs="Calibri" w:hint="eastAsia"/>
                    <w:sz w:val="48"/>
                    <w:szCs w:val="48"/>
                  </w:rPr>
                  <w:t>☒</w:t>
                </w:r>
                <w:del w:id="1" w:author="Pouya Ataei" w:date="2022-10-24T20:04:00Z">
                  <w:r w:rsidR="00504CE0" w:rsidRPr="00504CE0" w:rsidDel="000C76FD">
                    <w:rPr>
                      <w:rFonts w:ascii="MS Gothic" w:eastAsia="MS Gothic" w:hAnsi="MS Gothic" w:cs="Calibri" w:hint="eastAsia"/>
                      <w:sz w:val="48"/>
                      <w:szCs w:val="48"/>
                    </w:rPr>
                    <w:delText>☐</w:delText>
                  </w:r>
                </w:del>
              </w:p>
            </w:sdtContent>
          </w:sdt>
        </w:tc>
      </w:tr>
      <w:tr w:rsidR="0033197E" w:rsidRPr="00233C9D" w14:paraId="6ECEB3DC" w14:textId="77777777" w:rsidTr="001F067B">
        <w:tc>
          <w:tcPr>
            <w:tcW w:w="7848" w:type="dxa"/>
            <w:shd w:val="clear" w:color="auto" w:fill="auto"/>
          </w:tcPr>
          <w:p w14:paraId="02AD258B" w14:textId="77777777" w:rsidR="0033197E" w:rsidRPr="00233C9D" w:rsidRDefault="0033197E"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lastRenderedPageBreak/>
              <w:t xml:space="preserve">Carefully review the grammar to ensure all grammatical errors have been </w:t>
            </w:r>
            <w:r w:rsidR="00C71494" w:rsidRPr="00233C9D">
              <w:rPr>
                <w:rFonts w:ascii="Verdana" w:hAnsi="Verdana"/>
                <w:b/>
                <w:bCs/>
                <w:color w:val="000000"/>
                <w:sz w:val="17"/>
                <w:szCs w:val="17"/>
                <w:shd w:val="clear" w:color="auto" w:fill="FFFFFF"/>
              </w:rPr>
              <w:t>corrected</w:t>
            </w:r>
            <w:r w:rsidRPr="00233C9D">
              <w:rPr>
                <w:rFonts w:ascii="Verdana" w:hAnsi="Verdana"/>
                <w:b/>
                <w:bCs/>
                <w:color w:val="000000"/>
                <w:sz w:val="17"/>
                <w:szCs w:val="17"/>
                <w:shd w:val="clear" w:color="auto" w:fill="FFFFFF"/>
              </w:rPr>
              <w:t>.</w:t>
            </w:r>
          </w:p>
          <w:p w14:paraId="4785FA8C" w14:textId="77777777" w:rsidR="0033197E" w:rsidRPr="00233C9D" w:rsidRDefault="0033197E" w:rsidP="00233C9D">
            <w:pPr>
              <w:spacing w:after="0"/>
              <w:rPr>
                <w:rFonts w:ascii="Verdana" w:hAnsi="Verdana"/>
                <w:b/>
                <w:bCs/>
                <w:color w:val="000000"/>
                <w:sz w:val="17"/>
                <w:szCs w:val="17"/>
                <w:shd w:val="clear" w:color="auto" w:fill="FFFFFF"/>
              </w:rPr>
            </w:pPr>
          </w:p>
          <w:p w14:paraId="2926480A" w14:textId="4CFBCC8E" w:rsidR="001F067B" w:rsidRDefault="0033197E" w:rsidP="00233C9D">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only provides light editing during production, so it’s important that authors carefully review their grammar prior to submitting final files.  If needed, IEEE </w:t>
            </w:r>
            <w:r w:rsidRPr="00233C9D">
              <w:rPr>
                <w:rFonts w:ascii="Verdana" w:hAnsi="Verdana"/>
                <w:i/>
                <w:iCs/>
                <w:color w:val="000000"/>
                <w:sz w:val="17"/>
                <w:szCs w:val="17"/>
                <w:shd w:val="clear" w:color="auto" w:fill="FFFFFF"/>
              </w:rPr>
              <w:t>Access</w:t>
            </w:r>
            <w:r w:rsidRPr="00233C9D">
              <w:rPr>
                <w:rFonts w:ascii="Verdana" w:hAnsi="Verdana"/>
                <w:color w:val="000000"/>
                <w:sz w:val="17"/>
                <w:szCs w:val="17"/>
                <w:shd w:val="clear" w:color="auto" w:fill="FFFFFF"/>
              </w:rPr>
              <w:t xml:space="preserve"> offers </w:t>
            </w:r>
            <w:hyperlink r:id="rId11" w:history="1">
              <w:proofErr w:type="spellStart"/>
              <w:r w:rsidRPr="00233C9D">
                <w:rPr>
                  <w:rStyle w:val="Hyperlink"/>
                  <w:rFonts w:ascii="Verdana" w:hAnsi="Verdana"/>
                  <w:sz w:val="17"/>
                  <w:szCs w:val="17"/>
                  <w:shd w:val="clear" w:color="auto" w:fill="FFFFFF"/>
                </w:rPr>
                <w:t>PaperPal</w:t>
              </w:r>
              <w:proofErr w:type="spellEnd"/>
              <w:r w:rsidRPr="00233C9D">
                <w:rPr>
                  <w:rStyle w:val="Hyperlink"/>
                  <w:rFonts w:ascii="Verdana" w:hAnsi="Verdana"/>
                  <w:sz w:val="17"/>
                  <w:szCs w:val="17"/>
                  <w:shd w:val="clear" w:color="auto" w:fill="FFFFFF"/>
                </w:rPr>
                <w:t xml:space="preserve"> Preflight</w:t>
              </w:r>
            </w:hyperlink>
            <w:r w:rsidRPr="00233C9D">
              <w:rPr>
                <w:rFonts w:ascii="Verdana" w:hAnsi="Verdana"/>
                <w:color w:val="000000"/>
                <w:sz w:val="17"/>
                <w:szCs w:val="17"/>
                <w:shd w:val="clear" w:color="auto" w:fill="FFFFFF"/>
              </w:rPr>
              <w:t xml:space="preserve"> (free or paid version) to assist authors with checking their article for grammar issues.</w:t>
            </w:r>
          </w:p>
          <w:p w14:paraId="411DD55D" w14:textId="77777777" w:rsidR="00AF2074" w:rsidRDefault="00AF2074" w:rsidP="00AF2074">
            <w:pPr>
              <w:spacing w:after="0"/>
              <w:rPr>
                <w:rFonts w:ascii="Verdana" w:hAnsi="Verdana"/>
                <w:color w:val="000000"/>
                <w:sz w:val="17"/>
                <w:szCs w:val="17"/>
                <w:shd w:val="clear" w:color="auto" w:fill="FFFFFF"/>
              </w:rPr>
            </w:pPr>
          </w:p>
          <w:p w14:paraId="308F3737" w14:textId="77777777" w:rsidR="00AF2074" w:rsidRDefault="00AF2074" w:rsidP="00AF2074">
            <w:pPr>
              <w:spacing w:after="0"/>
              <w:rPr>
                <w:rFonts w:ascii="Verdana" w:hAnsi="Verdana"/>
                <w:color w:val="000000"/>
                <w:sz w:val="17"/>
                <w:szCs w:val="17"/>
                <w:shd w:val="clear" w:color="auto" w:fill="FFFFFF"/>
              </w:rPr>
            </w:pPr>
            <w:r w:rsidRPr="00266692">
              <w:rPr>
                <w:rFonts w:ascii="Verdana" w:hAnsi="Verdana"/>
                <w:color w:val="000000"/>
                <w:sz w:val="17"/>
                <w:szCs w:val="17"/>
                <w:shd w:val="clear" w:color="auto" w:fill="FFFFFF"/>
              </w:rPr>
              <w:t xml:space="preserve">Additionally, IEEE </w:t>
            </w:r>
            <w:r w:rsidRPr="00266692">
              <w:rPr>
                <w:rFonts w:ascii="Verdana" w:hAnsi="Verdana"/>
                <w:i/>
                <w:iCs/>
                <w:color w:val="000000"/>
                <w:sz w:val="17"/>
                <w:szCs w:val="17"/>
                <w:shd w:val="clear" w:color="auto" w:fill="FFFFFF"/>
              </w:rPr>
              <w:t>Access</w:t>
            </w:r>
            <w:r w:rsidRPr="00266692">
              <w:rPr>
                <w:rFonts w:ascii="Verdana" w:hAnsi="Verdana"/>
                <w:color w:val="000000"/>
                <w:sz w:val="17"/>
                <w:szCs w:val="17"/>
                <w:shd w:val="clear" w:color="auto" w:fill="FFFFFF"/>
              </w:rPr>
              <w:t xml:space="preserve"> authors are eligible for discounts at the following language editing services:</w:t>
            </w:r>
          </w:p>
          <w:p w14:paraId="0145F813" w14:textId="77777777" w:rsidR="00AF2074" w:rsidRPr="00266692" w:rsidRDefault="00C92B1C" w:rsidP="00AF2074">
            <w:pPr>
              <w:pStyle w:val="ListParagraph"/>
              <w:numPr>
                <w:ilvl w:val="0"/>
                <w:numId w:val="12"/>
              </w:numPr>
              <w:spacing w:after="0"/>
              <w:rPr>
                <w:rFonts w:ascii="Verdana" w:hAnsi="Verdana"/>
                <w:color w:val="000000"/>
                <w:sz w:val="17"/>
                <w:szCs w:val="17"/>
                <w:shd w:val="clear" w:color="auto" w:fill="FFFFFF"/>
              </w:rPr>
            </w:pPr>
            <w:hyperlink r:id="rId12" w:history="1">
              <w:r w:rsidR="00AF2074" w:rsidRPr="00266692">
                <w:rPr>
                  <w:rStyle w:val="Hyperlink"/>
                  <w:rFonts w:ascii="Verdana" w:hAnsi="Verdana"/>
                  <w:sz w:val="17"/>
                  <w:szCs w:val="17"/>
                  <w:shd w:val="clear" w:color="auto" w:fill="FFFFFF"/>
                </w:rPr>
                <w:t>American Journal Experts</w:t>
              </w:r>
            </w:hyperlink>
            <w:r w:rsidR="00AF2074" w:rsidRPr="00266692">
              <w:rPr>
                <w:rFonts w:ascii="Verdana" w:hAnsi="Verdana"/>
                <w:color w:val="000000"/>
                <w:sz w:val="17"/>
                <w:szCs w:val="17"/>
                <w:shd w:val="clear" w:color="auto" w:fill="FFFFFF"/>
              </w:rPr>
              <w:t>: 10% discount</w:t>
            </w:r>
          </w:p>
          <w:p w14:paraId="72E3370E" w14:textId="744AA221" w:rsidR="00AF2074" w:rsidRPr="00AF2074" w:rsidRDefault="00C92B1C" w:rsidP="00AF2074">
            <w:pPr>
              <w:pStyle w:val="ListParagraph"/>
              <w:numPr>
                <w:ilvl w:val="0"/>
                <w:numId w:val="12"/>
              </w:numPr>
              <w:spacing w:after="0"/>
              <w:rPr>
                <w:rFonts w:ascii="Verdana" w:hAnsi="Verdana"/>
                <w:color w:val="000000"/>
                <w:sz w:val="17"/>
                <w:szCs w:val="17"/>
                <w:shd w:val="clear" w:color="auto" w:fill="FFFFFF"/>
              </w:rPr>
            </w:pPr>
            <w:hyperlink r:id="rId13" w:history="1">
              <w:proofErr w:type="spellStart"/>
              <w:r w:rsidR="00AF2074" w:rsidRPr="00AF2074">
                <w:rPr>
                  <w:rStyle w:val="Hyperlink"/>
                  <w:rFonts w:ascii="Verdana" w:hAnsi="Verdana"/>
                  <w:sz w:val="17"/>
                  <w:szCs w:val="17"/>
                  <w:shd w:val="clear" w:color="auto" w:fill="FFFFFF"/>
                </w:rPr>
                <w:t>Enago</w:t>
              </w:r>
              <w:proofErr w:type="spellEnd"/>
            </w:hyperlink>
            <w:r w:rsidR="00AF2074" w:rsidRPr="00AF2074">
              <w:rPr>
                <w:rFonts w:ascii="Verdana" w:hAnsi="Verdana"/>
                <w:color w:val="000000"/>
                <w:sz w:val="17"/>
                <w:szCs w:val="17"/>
                <w:shd w:val="clear" w:color="auto" w:fill="FFFFFF"/>
              </w:rPr>
              <w:t>: 30% discount (</w:t>
            </w:r>
            <w:hyperlink r:id="rId14" w:history="1">
              <w:r w:rsidR="00AF2074" w:rsidRPr="00AF2074">
                <w:rPr>
                  <w:rStyle w:val="Hyperlink"/>
                  <w:rFonts w:ascii="Verdana" w:hAnsi="Verdana"/>
                  <w:sz w:val="17"/>
                  <w:szCs w:val="17"/>
                  <w:shd w:val="clear" w:color="auto" w:fill="FFFFFF"/>
                </w:rPr>
                <w:t xml:space="preserve">review </w:t>
              </w:r>
              <w:proofErr w:type="spellStart"/>
              <w:r w:rsidR="00AF2074" w:rsidRPr="00AF2074">
                <w:rPr>
                  <w:rStyle w:val="Hyperlink"/>
                  <w:rFonts w:ascii="Verdana" w:hAnsi="Verdana"/>
                  <w:sz w:val="17"/>
                  <w:szCs w:val="17"/>
                  <w:shd w:val="clear" w:color="auto" w:fill="FFFFFF"/>
                </w:rPr>
                <w:t>Enago’s</w:t>
              </w:r>
              <w:proofErr w:type="spellEnd"/>
              <w:r w:rsidR="00AF2074" w:rsidRPr="00AF2074">
                <w:rPr>
                  <w:rStyle w:val="Hyperlink"/>
                  <w:rFonts w:ascii="Verdana" w:hAnsi="Verdana"/>
                  <w:sz w:val="17"/>
                  <w:szCs w:val="17"/>
                  <w:shd w:val="clear" w:color="auto" w:fill="FFFFFF"/>
                </w:rPr>
                <w:t xml:space="preserve"> services for authors in Chinese</w:t>
              </w:r>
            </w:hyperlink>
            <w:r w:rsidR="00AF2074" w:rsidRPr="00AF2074">
              <w:rPr>
                <w:rFonts w:ascii="Verdana" w:hAnsi="Verdana"/>
                <w:color w:val="000000"/>
                <w:sz w:val="17"/>
                <w:szCs w:val="17"/>
                <w:shd w:val="clear" w:color="auto" w:fill="FFFFFF"/>
              </w:rPr>
              <w:t>)</w:t>
            </w:r>
          </w:p>
          <w:p w14:paraId="268B17D4" w14:textId="77777777" w:rsidR="00AF2074" w:rsidRDefault="00AF2074" w:rsidP="00233C9D">
            <w:pPr>
              <w:spacing w:after="0"/>
              <w:rPr>
                <w:rFonts w:ascii="Verdana" w:hAnsi="Verdana"/>
                <w:color w:val="000000"/>
                <w:sz w:val="17"/>
                <w:szCs w:val="17"/>
                <w:shd w:val="clear" w:color="auto" w:fill="FFFFFF"/>
              </w:rPr>
            </w:pPr>
          </w:p>
          <w:p w14:paraId="3CA664B3" w14:textId="77777777" w:rsidR="001F067B" w:rsidRPr="00233C9D" w:rsidRDefault="001F067B" w:rsidP="00233C9D">
            <w:pPr>
              <w:spacing w:after="0"/>
              <w:rPr>
                <w:rFonts w:ascii="Verdana" w:hAnsi="Verdana"/>
                <w:color w:val="000000"/>
                <w:sz w:val="17"/>
                <w:szCs w:val="17"/>
                <w:shd w:val="clear" w:color="auto" w:fill="FFFFFF"/>
              </w:rPr>
            </w:pPr>
          </w:p>
        </w:tc>
        <w:tc>
          <w:tcPr>
            <w:tcW w:w="1728" w:type="dxa"/>
            <w:shd w:val="clear" w:color="auto" w:fill="auto"/>
          </w:tcPr>
          <w:p w14:paraId="4C99D3AE" w14:textId="77777777" w:rsidR="00BD0A11" w:rsidRDefault="00BD0A11" w:rsidP="00233C9D">
            <w:pPr>
              <w:spacing w:after="0"/>
              <w:rPr>
                <w:rFonts w:ascii="Verdana" w:hAnsi="Verdana" w:cs="Calibri"/>
              </w:rPr>
            </w:pPr>
          </w:p>
          <w:p w14:paraId="65586114" w14:textId="2071E4D1" w:rsidR="00BD0A11" w:rsidRDefault="00BD0A11" w:rsidP="00233C9D">
            <w:pPr>
              <w:spacing w:after="0"/>
              <w:rPr>
                <w:rFonts w:ascii="Verdana" w:hAnsi="Verdana" w:cs="Calibri"/>
              </w:rPr>
            </w:pPr>
          </w:p>
          <w:p w14:paraId="4C63D8BA" w14:textId="2D7E45A4" w:rsidR="00AF2074" w:rsidRDefault="00AF2074" w:rsidP="00233C9D">
            <w:pPr>
              <w:spacing w:after="0"/>
              <w:rPr>
                <w:rFonts w:ascii="Verdana" w:hAnsi="Verdana" w:cs="Calibri"/>
              </w:rPr>
            </w:pPr>
          </w:p>
          <w:p w14:paraId="604277E6" w14:textId="77777777" w:rsidR="00AF2074" w:rsidRDefault="00AF2074" w:rsidP="00233C9D">
            <w:pPr>
              <w:spacing w:after="0"/>
              <w:rPr>
                <w:rFonts w:ascii="Verdana" w:hAnsi="Verdana" w:cs="Calibri"/>
              </w:rPr>
            </w:pPr>
          </w:p>
          <w:sdt>
            <w:sdtPr>
              <w:rPr>
                <w:rFonts w:ascii="Verdana" w:hAnsi="Verdana" w:cs="Calibri"/>
                <w:sz w:val="44"/>
                <w:szCs w:val="44"/>
              </w:rPr>
              <w:id w:val="-34659733"/>
              <w14:checkbox>
                <w14:checked w14:val="1"/>
                <w14:checkedState w14:val="2612" w14:font="MS Gothic"/>
                <w14:uncheckedState w14:val="2610" w14:font="MS Gothic"/>
              </w14:checkbox>
            </w:sdtPr>
            <w:sdtContent>
              <w:p w14:paraId="5672024A" w14:textId="40E0C4C8" w:rsidR="00BD0A11" w:rsidRPr="00233C9D" w:rsidRDefault="001669C6" w:rsidP="000866EE">
                <w:pPr>
                  <w:spacing w:after="0"/>
                  <w:jc w:val="center"/>
                  <w:rPr>
                    <w:rFonts w:ascii="Verdana" w:hAnsi="Verdana" w:cs="Calibri"/>
                  </w:rPr>
                </w:pPr>
                <w:r>
                  <w:rPr>
                    <w:rFonts w:ascii="MS Gothic" w:eastAsia="MS Gothic" w:hAnsi="MS Gothic" w:cs="Calibri" w:hint="eastAsia"/>
                    <w:sz w:val="44"/>
                    <w:szCs w:val="44"/>
                  </w:rPr>
                  <w:t>☒</w:t>
                </w:r>
                <w:del w:id="2" w:author="Pouya Ataei" w:date="2022-10-24T20:18:00Z">
                  <w:r w:rsidR="00BD0A11" w:rsidRPr="000866EE" w:rsidDel="001669C6">
                    <w:rPr>
                      <w:rFonts w:ascii="MS Gothic" w:eastAsia="MS Gothic" w:hAnsi="MS Gothic" w:cs="Calibri" w:hint="eastAsia"/>
                      <w:sz w:val="44"/>
                      <w:szCs w:val="44"/>
                    </w:rPr>
                    <w:delText>☐</w:delText>
                  </w:r>
                </w:del>
              </w:p>
            </w:sdtContent>
          </w:sdt>
        </w:tc>
      </w:tr>
      <w:tr w:rsidR="003C6E5C" w:rsidRPr="00233C9D" w14:paraId="3E3D213A" w14:textId="77777777" w:rsidTr="001F067B">
        <w:tc>
          <w:tcPr>
            <w:tcW w:w="7848" w:type="dxa"/>
            <w:shd w:val="clear" w:color="auto" w:fill="auto"/>
          </w:tcPr>
          <w:p w14:paraId="0AD6FD1B" w14:textId="77777777" w:rsidR="003C6E5C" w:rsidRPr="00233C9D" w:rsidRDefault="00983242"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Final </w:t>
            </w:r>
            <w:r w:rsidR="003C6E5C" w:rsidRPr="00233C9D">
              <w:rPr>
                <w:rFonts w:ascii="Verdana" w:hAnsi="Verdana"/>
                <w:b/>
                <w:bCs/>
                <w:color w:val="000000"/>
                <w:sz w:val="17"/>
                <w:szCs w:val="17"/>
                <w:shd w:val="clear" w:color="auto" w:fill="FFFFFF"/>
              </w:rPr>
              <w:t xml:space="preserve">Manuscript in MS Word or </w:t>
            </w:r>
            <w:proofErr w:type="spellStart"/>
            <w:r w:rsidR="003C6E5C" w:rsidRPr="00233C9D">
              <w:rPr>
                <w:rFonts w:ascii="Verdana" w:hAnsi="Verdana"/>
                <w:b/>
                <w:bCs/>
                <w:color w:val="000000"/>
                <w:sz w:val="17"/>
                <w:szCs w:val="17"/>
                <w:shd w:val="clear" w:color="auto" w:fill="FFFFFF"/>
              </w:rPr>
              <w:t>LaTex</w:t>
            </w:r>
            <w:proofErr w:type="spellEnd"/>
            <w:r w:rsidR="003C6E5C" w:rsidRPr="00233C9D">
              <w:rPr>
                <w:rFonts w:ascii="Verdana" w:hAnsi="Verdana"/>
                <w:b/>
                <w:bCs/>
                <w:color w:val="000000"/>
                <w:sz w:val="17"/>
                <w:szCs w:val="17"/>
                <w:shd w:val="clear" w:color="auto" w:fill="FFFFFF"/>
              </w:rPr>
              <w:t xml:space="preserve"> with all author biographies and photos included.</w:t>
            </w:r>
          </w:p>
          <w:p w14:paraId="74B8A3C9" w14:textId="77777777" w:rsidR="0033197E" w:rsidRPr="00233C9D" w:rsidRDefault="0033197E" w:rsidP="00233C9D">
            <w:pPr>
              <w:spacing w:after="0"/>
              <w:rPr>
                <w:rFonts w:ascii="Verdana" w:hAnsi="Verdana"/>
                <w:b/>
                <w:bCs/>
                <w:color w:val="000000"/>
                <w:sz w:val="17"/>
                <w:szCs w:val="17"/>
                <w:shd w:val="clear" w:color="auto" w:fill="FFFFFF"/>
              </w:rPr>
            </w:pPr>
          </w:p>
          <w:p w14:paraId="1720E9FE" w14:textId="2654DC8F" w:rsidR="008C7319" w:rsidRDefault="0001389A"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Required </w:t>
            </w:r>
            <w:r w:rsidR="0033197E" w:rsidRPr="00233C9D">
              <w:rPr>
                <w:rFonts w:ascii="Verdana" w:hAnsi="Verdana"/>
                <w:color w:val="000000"/>
                <w:sz w:val="17"/>
                <w:szCs w:val="17"/>
                <w:shd w:val="clear" w:color="auto" w:fill="FFFFFF"/>
              </w:rPr>
              <w:t xml:space="preserve">IEEE </w:t>
            </w:r>
            <w:r w:rsidR="0033197E" w:rsidRPr="00233C9D">
              <w:rPr>
                <w:rFonts w:ascii="Verdana" w:hAnsi="Verdana"/>
                <w:i/>
                <w:iCs/>
                <w:color w:val="000000"/>
                <w:sz w:val="17"/>
                <w:szCs w:val="17"/>
                <w:shd w:val="clear" w:color="auto" w:fill="FFFFFF"/>
              </w:rPr>
              <w:t xml:space="preserve">Access </w:t>
            </w:r>
            <w:r w:rsidR="0033197E" w:rsidRPr="00233C9D">
              <w:rPr>
                <w:rFonts w:ascii="Verdana" w:hAnsi="Verdana"/>
                <w:color w:val="000000"/>
                <w:sz w:val="17"/>
                <w:szCs w:val="17"/>
                <w:shd w:val="clear" w:color="auto" w:fill="FFFFFF"/>
              </w:rPr>
              <w:t xml:space="preserve">templates can be found on the </w:t>
            </w:r>
            <w:hyperlink r:id="rId15" w:history="1">
              <w:r w:rsidR="0033197E" w:rsidRPr="00233C9D">
                <w:rPr>
                  <w:rStyle w:val="Hyperlink"/>
                  <w:rFonts w:ascii="Verdana" w:hAnsi="Verdana"/>
                  <w:sz w:val="17"/>
                  <w:szCs w:val="17"/>
                  <w:shd w:val="clear" w:color="auto" w:fill="FFFFFF"/>
                </w:rPr>
                <w:t>Preparing Your Article</w:t>
              </w:r>
            </w:hyperlink>
            <w:r w:rsidR="0033197E" w:rsidRPr="00233C9D">
              <w:rPr>
                <w:rFonts w:ascii="Verdana" w:hAnsi="Verdana"/>
                <w:color w:val="000000"/>
                <w:sz w:val="17"/>
                <w:szCs w:val="17"/>
                <w:shd w:val="clear" w:color="auto" w:fill="FFFFFF"/>
              </w:rPr>
              <w:t xml:space="preserve"> page of our website.  </w:t>
            </w:r>
          </w:p>
          <w:p w14:paraId="538D66B8" w14:textId="77777777" w:rsidR="008C7319" w:rsidRDefault="008C7319" w:rsidP="00233C9D">
            <w:pPr>
              <w:spacing w:after="0"/>
              <w:rPr>
                <w:rFonts w:ascii="Verdana" w:hAnsi="Verdana"/>
                <w:color w:val="000000"/>
                <w:sz w:val="17"/>
                <w:szCs w:val="17"/>
                <w:shd w:val="clear" w:color="auto" w:fill="FFFFFF"/>
              </w:rPr>
            </w:pPr>
          </w:p>
          <w:p w14:paraId="6A7051F3" w14:textId="7FEA2020" w:rsidR="0033197E" w:rsidRDefault="0033197E" w:rsidP="00233C9D">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We suggest </w:t>
            </w:r>
            <w:r w:rsidR="008C7319">
              <w:rPr>
                <w:rFonts w:ascii="Verdana" w:hAnsi="Verdana"/>
                <w:color w:val="000000"/>
                <w:sz w:val="17"/>
                <w:szCs w:val="17"/>
                <w:shd w:val="clear" w:color="auto" w:fill="FFFFFF"/>
              </w:rPr>
              <w:t>that you carefully review</w:t>
            </w:r>
            <w:r w:rsidRPr="00233C9D">
              <w:rPr>
                <w:rFonts w:ascii="Verdana" w:hAnsi="Verdana"/>
                <w:color w:val="000000"/>
                <w:sz w:val="17"/>
                <w:szCs w:val="17"/>
                <w:shd w:val="clear" w:color="auto" w:fill="FFFFFF"/>
              </w:rPr>
              <w:t xml:space="preserve"> all author biographies to ensure the information</w:t>
            </w:r>
            <w:r w:rsidR="008C7319">
              <w:rPr>
                <w:rFonts w:ascii="Verdana" w:hAnsi="Verdana"/>
                <w:color w:val="000000"/>
                <w:sz w:val="17"/>
                <w:szCs w:val="17"/>
                <w:shd w:val="clear" w:color="auto" w:fill="FFFFFF"/>
              </w:rPr>
              <w:t xml:space="preserve"> (name, affiliations, etc.)</w:t>
            </w:r>
            <w:r w:rsidRPr="00233C9D">
              <w:rPr>
                <w:rFonts w:ascii="Verdana" w:hAnsi="Verdana"/>
                <w:color w:val="000000"/>
                <w:sz w:val="17"/>
                <w:szCs w:val="17"/>
                <w:shd w:val="clear" w:color="auto" w:fill="FFFFFF"/>
              </w:rPr>
              <w:t xml:space="preserve"> is up to date and correct.</w:t>
            </w:r>
            <w:r w:rsidR="008C7319">
              <w:rPr>
                <w:rFonts w:ascii="Verdana" w:hAnsi="Verdana"/>
                <w:color w:val="000000"/>
                <w:sz w:val="17"/>
                <w:szCs w:val="17"/>
                <w:shd w:val="clear" w:color="auto" w:fill="FFFFFF"/>
              </w:rPr>
              <w:t xml:space="preserve">  Please also be sure to check that the funding information (if applicable) is included and correct.</w:t>
            </w:r>
          </w:p>
          <w:p w14:paraId="797AB87B" w14:textId="7404387F" w:rsidR="00533532" w:rsidRDefault="00533532" w:rsidP="00233C9D">
            <w:pPr>
              <w:spacing w:after="0"/>
              <w:rPr>
                <w:rFonts w:ascii="Verdana" w:hAnsi="Verdana"/>
                <w:color w:val="000000"/>
                <w:sz w:val="17"/>
                <w:szCs w:val="17"/>
                <w:shd w:val="clear" w:color="auto" w:fill="FFFFFF"/>
              </w:rPr>
            </w:pPr>
          </w:p>
          <w:p w14:paraId="116CB5CA" w14:textId="77777777" w:rsidR="00685DEF" w:rsidRDefault="00533532"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Finally, if you wish to provide an acknowledgement section, please do so before submitting final files.</w:t>
            </w:r>
          </w:p>
          <w:p w14:paraId="012A0E5A" w14:textId="39CD3B67" w:rsidR="00334B95" w:rsidRPr="00233C9D" w:rsidRDefault="00334B95" w:rsidP="00233C9D">
            <w:pPr>
              <w:spacing w:after="0"/>
              <w:rPr>
                <w:rFonts w:ascii="Verdana" w:hAnsi="Verdana" w:cs="Calibri"/>
              </w:rPr>
            </w:pPr>
          </w:p>
        </w:tc>
        <w:tc>
          <w:tcPr>
            <w:tcW w:w="1728" w:type="dxa"/>
            <w:shd w:val="clear" w:color="auto" w:fill="auto"/>
          </w:tcPr>
          <w:p w14:paraId="69AA323A" w14:textId="19BB0E5F" w:rsidR="0038017E" w:rsidRDefault="0038017E" w:rsidP="00233C9D">
            <w:pPr>
              <w:spacing w:after="0"/>
              <w:rPr>
                <w:rFonts w:ascii="Verdana" w:hAnsi="Verdana" w:cs="Calibri"/>
              </w:rPr>
            </w:pPr>
          </w:p>
          <w:p w14:paraId="3823096F" w14:textId="1286B1EB" w:rsidR="0038017E" w:rsidRDefault="0038017E" w:rsidP="00233C9D">
            <w:pPr>
              <w:spacing w:after="0"/>
              <w:rPr>
                <w:rFonts w:ascii="Verdana" w:hAnsi="Verdana" w:cs="Calibri"/>
              </w:rPr>
            </w:pPr>
          </w:p>
          <w:p w14:paraId="54644C4D" w14:textId="77777777" w:rsidR="00334B95" w:rsidRDefault="00334B95" w:rsidP="00233C9D">
            <w:pPr>
              <w:spacing w:after="0"/>
              <w:rPr>
                <w:rFonts w:ascii="Verdana" w:hAnsi="Verdana" w:cs="Calibri"/>
              </w:rPr>
            </w:pPr>
          </w:p>
          <w:p w14:paraId="7045D165" w14:textId="77777777" w:rsidR="00AF2074" w:rsidRDefault="00AF2074" w:rsidP="00233C9D">
            <w:pPr>
              <w:spacing w:after="0"/>
              <w:rPr>
                <w:rFonts w:ascii="Verdana" w:hAnsi="Verdana" w:cs="Calibri"/>
              </w:rPr>
            </w:pPr>
          </w:p>
          <w:sdt>
            <w:sdtPr>
              <w:rPr>
                <w:rFonts w:ascii="Verdana" w:hAnsi="Verdana" w:cs="Calibri"/>
                <w:sz w:val="44"/>
                <w:szCs w:val="44"/>
              </w:rPr>
              <w:id w:val="1490758085"/>
              <w14:checkbox>
                <w14:checked w14:val="1"/>
                <w14:checkedState w14:val="2612" w14:font="MS Gothic"/>
                <w14:uncheckedState w14:val="2610" w14:font="MS Gothic"/>
              </w14:checkbox>
            </w:sdtPr>
            <w:sdtContent>
              <w:p w14:paraId="457540A0" w14:textId="3603B516" w:rsidR="0038017E" w:rsidRPr="00233C9D" w:rsidRDefault="003E0FD8" w:rsidP="000866EE">
                <w:pPr>
                  <w:spacing w:after="0"/>
                  <w:jc w:val="center"/>
                  <w:rPr>
                    <w:rFonts w:ascii="Verdana" w:hAnsi="Verdana" w:cs="Calibri"/>
                  </w:rPr>
                </w:pPr>
                <w:r>
                  <w:rPr>
                    <w:rFonts w:ascii="MS Gothic" w:eastAsia="MS Gothic" w:hAnsi="MS Gothic" w:cs="Calibri" w:hint="eastAsia"/>
                    <w:sz w:val="44"/>
                    <w:szCs w:val="44"/>
                  </w:rPr>
                  <w:t>☒</w:t>
                </w:r>
                <w:del w:id="3" w:author="Pouya Ataei" w:date="2022-10-24T21:13:00Z">
                  <w:r w:rsidR="0038017E" w:rsidRPr="000866EE" w:rsidDel="003E0FD8">
                    <w:rPr>
                      <w:rFonts w:ascii="MS Gothic" w:eastAsia="MS Gothic" w:hAnsi="MS Gothic" w:cs="Calibri" w:hint="eastAsia"/>
                      <w:sz w:val="44"/>
                      <w:szCs w:val="44"/>
                    </w:rPr>
                    <w:delText>☐</w:delText>
                  </w:r>
                </w:del>
              </w:p>
            </w:sdtContent>
          </w:sdt>
        </w:tc>
      </w:tr>
      <w:tr w:rsidR="003C6E5C" w:rsidRPr="00233C9D" w14:paraId="3C1FDA94" w14:textId="77777777" w:rsidTr="001F067B">
        <w:tc>
          <w:tcPr>
            <w:tcW w:w="7848" w:type="dxa"/>
            <w:shd w:val="clear" w:color="auto" w:fill="auto"/>
          </w:tcPr>
          <w:p w14:paraId="4A3090FA" w14:textId="77777777" w:rsidR="003C6E5C" w:rsidRPr="00233C9D"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A PDF of the final manuscript in double column, single-spaced format named "FINAL Article.pdf".</w:t>
            </w:r>
          </w:p>
          <w:p w14:paraId="443697AB" w14:textId="77777777" w:rsidR="00983242" w:rsidRPr="00233C9D" w:rsidRDefault="00983242" w:rsidP="00233C9D">
            <w:pPr>
              <w:spacing w:after="0"/>
              <w:rPr>
                <w:rFonts w:ascii="Verdana" w:hAnsi="Verdana"/>
                <w:color w:val="000000"/>
                <w:sz w:val="17"/>
                <w:szCs w:val="17"/>
                <w:shd w:val="clear" w:color="auto" w:fill="FFFFFF"/>
              </w:rPr>
            </w:pPr>
          </w:p>
          <w:p w14:paraId="336AD3B0" w14:textId="46BC0F04" w:rsidR="007345E3" w:rsidRPr="00233C9D" w:rsidRDefault="00137684"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Please note that once an </w:t>
            </w:r>
            <w:r w:rsidR="00983242" w:rsidRPr="004201DF">
              <w:rPr>
                <w:rFonts w:ascii="Verdana" w:hAnsi="Verdana"/>
                <w:color w:val="000000"/>
                <w:sz w:val="17"/>
                <w:szCs w:val="17"/>
                <w:shd w:val="clear" w:color="auto" w:fill="FFFFFF"/>
              </w:rPr>
              <w:t xml:space="preserve">author submits final files, the </w:t>
            </w:r>
            <w:r w:rsidR="00983242" w:rsidRPr="004201DF">
              <w:rPr>
                <w:rFonts w:ascii="Verdana" w:hAnsi="Verdana"/>
                <w:color w:val="000000"/>
                <w:sz w:val="17"/>
                <w:szCs w:val="17"/>
                <w:u w:val="single"/>
                <w:shd w:val="clear" w:color="auto" w:fill="FFFFFF"/>
              </w:rPr>
              <w:t>accepted version</w:t>
            </w:r>
            <w:r w:rsidR="00983242" w:rsidRPr="004201DF">
              <w:rPr>
                <w:rFonts w:ascii="Verdana" w:hAnsi="Verdana"/>
                <w:color w:val="000000"/>
                <w:sz w:val="17"/>
                <w:szCs w:val="17"/>
                <w:shd w:val="clear" w:color="auto" w:fill="FFFFFF"/>
              </w:rPr>
              <w:t xml:space="preserve"> of the article will be published Early Access</w:t>
            </w:r>
            <w:r w:rsidR="005A4A8E" w:rsidRPr="004201DF">
              <w:rPr>
                <w:rFonts w:ascii="Verdana" w:hAnsi="Verdana"/>
                <w:color w:val="000000"/>
                <w:sz w:val="17"/>
                <w:szCs w:val="17"/>
                <w:shd w:val="clear" w:color="auto" w:fill="FFFFFF"/>
              </w:rPr>
              <w:t xml:space="preserve"> </w:t>
            </w:r>
            <w:r w:rsidR="00983242" w:rsidRPr="004201DF">
              <w:rPr>
                <w:rFonts w:ascii="Verdana" w:hAnsi="Verdana"/>
                <w:color w:val="000000"/>
                <w:sz w:val="17"/>
                <w:szCs w:val="17"/>
                <w:shd w:val="clear" w:color="auto" w:fill="FFFFFF"/>
              </w:rPr>
              <w:t xml:space="preserve">on IEEE </w:t>
            </w:r>
            <w:r w:rsidR="00983242" w:rsidRPr="004201DF">
              <w:rPr>
                <w:rFonts w:ascii="Verdana" w:hAnsi="Verdana"/>
                <w:i/>
                <w:iCs/>
                <w:color w:val="000000"/>
                <w:sz w:val="17"/>
                <w:szCs w:val="17"/>
                <w:shd w:val="clear" w:color="auto" w:fill="FFFFFF"/>
              </w:rPr>
              <w:t>Xplore</w:t>
            </w:r>
            <w:r w:rsidR="00983242" w:rsidRPr="004201DF">
              <w:rPr>
                <w:rFonts w:ascii="Verdana" w:hAnsi="Verdana"/>
                <w:color w:val="000000"/>
                <w:sz w:val="17"/>
                <w:szCs w:val="17"/>
                <w:shd w:val="clear" w:color="auto" w:fill="FFFFFF"/>
              </w:rPr>
              <w:t xml:space="preserve"> within 2-3 days, and authors will receive page proofs from the production team within 7-10 business days. The corresponding author is responsible for making sure that all co</w:t>
            </w:r>
            <w:r w:rsidR="00655D31" w:rsidRPr="004201DF">
              <w:rPr>
                <w:rFonts w:ascii="Verdana" w:hAnsi="Verdana"/>
                <w:color w:val="000000"/>
                <w:sz w:val="17"/>
                <w:szCs w:val="17"/>
                <w:shd w:val="clear" w:color="auto" w:fill="FFFFFF"/>
              </w:rPr>
              <w:t>-</w:t>
            </w:r>
            <w:r w:rsidR="00983242" w:rsidRPr="004201DF">
              <w:rPr>
                <w:rFonts w:ascii="Verdana" w:hAnsi="Verdana"/>
                <w:color w:val="000000"/>
                <w:sz w:val="17"/>
                <w:szCs w:val="17"/>
                <w:shd w:val="clear" w:color="auto" w:fill="FFFFFF"/>
              </w:rPr>
              <w:t xml:space="preserve">authors carefully review the page proofs and provide any necessary changes prior to approval. Once the proof is approved, the Early Access version of the article will be replaced by the final, approved version on IEEE </w:t>
            </w:r>
            <w:r w:rsidR="00983242" w:rsidRPr="004201DF">
              <w:rPr>
                <w:rFonts w:ascii="Verdana" w:hAnsi="Verdana"/>
                <w:i/>
                <w:iCs/>
                <w:color w:val="000000"/>
                <w:sz w:val="17"/>
                <w:szCs w:val="17"/>
                <w:shd w:val="clear" w:color="auto" w:fill="FFFFFF"/>
              </w:rPr>
              <w:t>Xplore</w:t>
            </w:r>
            <w:r w:rsidR="00983242" w:rsidRPr="004201DF">
              <w:rPr>
                <w:rFonts w:ascii="Verdana" w:hAnsi="Verdana"/>
                <w:color w:val="000000"/>
                <w:sz w:val="17"/>
                <w:szCs w:val="17"/>
                <w:shd w:val="clear" w:color="auto" w:fill="FFFFFF"/>
              </w:rPr>
              <w:t>.</w:t>
            </w:r>
          </w:p>
          <w:p w14:paraId="2447CEA5" w14:textId="77777777" w:rsidR="007345E3" w:rsidRPr="00233C9D" w:rsidRDefault="007345E3" w:rsidP="00233C9D">
            <w:pPr>
              <w:spacing w:after="0"/>
              <w:rPr>
                <w:rFonts w:ascii="Verdana" w:hAnsi="Verdana" w:cs="Calibri"/>
              </w:rPr>
            </w:pPr>
          </w:p>
        </w:tc>
        <w:tc>
          <w:tcPr>
            <w:tcW w:w="1728" w:type="dxa"/>
            <w:shd w:val="clear" w:color="auto" w:fill="auto"/>
          </w:tcPr>
          <w:p w14:paraId="7E2A107C" w14:textId="77777777" w:rsidR="003C6E5C" w:rsidRDefault="003C6E5C" w:rsidP="00233C9D">
            <w:pPr>
              <w:spacing w:after="0"/>
              <w:rPr>
                <w:rFonts w:ascii="Verdana" w:hAnsi="Verdana" w:cs="Calibri"/>
              </w:rPr>
            </w:pPr>
          </w:p>
          <w:p w14:paraId="0C4B655A" w14:textId="417F0A33" w:rsidR="0038017E" w:rsidRDefault="0038017E" w:rsidP="00233C9D">
            <w:pPr>
              <w:spacing w:after="0"/>
              <w:rPr>
                <w:rFonts w:ascii="Verdana" w:hAnsi="Verdana" w:cs="Calibri"/>
              </w:rPr>
            </w:pPr>
          </w:p>
          <w:p w14:paraId="41B71FC4" w14:textId="77777777" w:rsidR="00AF2074" w:rsidRDefault="00AF2074" w:rsidP="00233C9D">
            <w:pPr>
              <w:spacing w:after="0"/>
              <w:rPr>
                <w:rFonts w:ascii="Verdana" w:hAnsi="Verdana" w:cs="Calibri"/>
              </w:rPr>
            </w:pPr>
          </w:p>
          <w:sdt>
            <w:sdtPr>
              <w:rPr>
                <w:rFonts w:ascii="Verdana" w:hAnsi="Verdana" w:cs="Calibri"/>
                <w:sz w:val="44"/>
                <w:szCs w:val="44"/>
              </w:rPr>
              <w:id w:val="-992249969"/>
              <w14:checkbox>
                <w14:checked w14:val="0"/>
                <w14:checkedState w14:val="2612" w14:font="MS Gothic"/>
                <w14:uncheckedState w14:val="2610" w14:font="MS Gothic"/>
              </w14:checkbox>
            </w:sdtPr>
            <w:sdtContent>
              <w:p w14:paraId="71CF6342" w14:textId="78EEBBCB"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4C7B2F3" w14:textId="77777777" w:rsidTr="001F067B">
        <w:tc>
          <w:tcPr>
            <w:tcW w:w="7848" w:type="dxa"/>
            <w:shd w:val="clear" w:color="auto" w:fill="auto"/>
          </w:tcPr>
          <w:p w14:paraId="3416EF86"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Video(s) included in peer review (if any)</w:t>
            </w:r>
            <w:r>
              <w:rPr>
                <w:rFonts w:ascii="Verdana" w:hAnsi="Verdana"/>
                <w:b/>
                <w:bCs/>
                <w:color w:val="000000"/>
                <w:sz w:val="17"/>
                <w:szCs w:val="17"/>
                <w:shd w:val="clear" w:color="auto" w:fill="FFFFFF"/>
              </w:rPr>
              <w:t>.</w:t>
            </w:r>
          </w:p>
          <w:p w14:paraId="6EEFA664" w14:textId="77777777" w:rsidR="007606D2" w:rsidRPr="00233C9D" w:rsidRDefault="007606D2" w:rsidP="007606D2">
            <w:pPr>
              <w:spacing w:after="0"/>
              <w:rPr>
                <w:rFonts w:ascii="Verdana" w:hAnsi="Verdana"/>
                <w:color w:val="000000"/>
                <w:sz w:val="17"/>
                <w:szCs w:val="17"/>
                <w:shd w:val="clear" w:color="auto" w:fill="FFFFFF"/>
              </w:rPr>
            </w:pPr>
          </w:p>
          <w:p w14:paraId="35CDAA1B" w14:textId="3798E804" w:rsidR="007345E3" w:rsidRDefault="007606D2" w:rsidP="00233C9D">
            <w:pPr>
              <w:spacing w:after="0"/>
              <w:rPr>
                <w:rFonts w:ascii="Verdana" w:hAnsi="Verdana" w:cs="Calibri"/>
              </w:rPr>
            </w:pPr>
            <w:r w:rsidRPr="00233C9D">
              <w:rPr>
                <w:rFonts w:ascii="Verdana" w:hAnsi="Verdana"/>
                <w:color w:val="000000"/>
                <w:sz w:val="17"/>
                <w:szCs w:val="17"/>
                <w:shd w:val="clear" w:color="auto" w:fill="FFFFFF"/>
              </w:rPr>
              <w:t>Only videos that have been peer reviewed can be published with the article.  As a reminder, the video file should not exceed 100 MB.</w:t>
            </w:r>
          </w:p>
          <w:p w14:paraId="568266B5" w14:textId="05FF7F92" w:rsidR="007606D2" w:rsidRPr="00233C9D" w:rsidRDefault="007606D2" w:rsidP="00233C9D">
            <w:pPr>
              <w:spacing w:after="0"/>
              <w:rPr>
                <w:rFonts w:ascii="Verdana" w:hAnsi="Verdana" w:cs="Calibri"/>
              </w:rPr>
            </w:pPr>
          </w:p>
        </w:tc>
        <w:tc>
          <w:tcPr>
            <w:tcW w:w="1728" w:type="dxa"/>
            <w:shd w:val="clear" w:color="auto" w:fill="auto"/>
          </w:tcPr>
          <w:p w14:paraId="67840EEB" w14:textId="77777777" w:rsidR="00272895" w:rsidRDefault="00272895" w:rsidP="00233C9D">
            <w:pPr>
              <w:spacing w:after="0"/>
              <w:rPr>
                <w:rFonts w:ascii="Verdana" w:hAnsi="Verdana" w:cs="Calibri"/>
              </w:rPr>
            </w:pPr>
          </w:p>
          <w:sdt>
            <w:sdtPr>
              <w:rPr>
                <w:rFonts w:ascii="Verdana" w:hAnsi="Verdana" w:cs="Calibri"/>
                <w:sz w:val="48"/>
                <w:szCs w:val="48"/>
              </w:rPr>
              <w:id w:val="846442687"/>
              <w14:checkbox>
                <w14:checked w14:val="1"/>
                <w14:checkedState w14:val="2612" w14:font="MS Gothic"/>
                <w14:uncheckedState w14:val="2610" w14:font="MS Gothic"/>
              </w14:checkbox>
            </w:sdtPr>
            <w:sdtContent>
              <w:p w14:paraId="63AB1168" w14:textId="0285F3EC" w:rsidR="00272895" w:rsidRPr="00233C9D" w:rsidRDefault="003E0FD8" w:rsidP="000866EE">
                <w:pPr>
                  <w:spacing w:after="0"/>
                  <w:jc w:val="center"/>
                  <w:rPr>
                    <w:rFonts w:ascii="Verdana" w:hAnsi="Verdana" w:cs="Calibri"/>
                  </w:rPr>
                </w:pPr>
                <w:r>
                  <w:rPr>
                    <w:rFonts w:ascii="MS Gothic" w:eastAsia="MS Gothic" w:hAnsi="MS Gothic" w:cs="Calibri" w:hint="eastAsia"/>
                    <w:sz w:val="48"/>
                    <w:szCs w:val="48"/>
                  </w:rPr>
                  <w:t>☒</w:t>
                </w:r>
                <w:del w:id="4" w:author="Pouya Ataei" w:date="2022-10-24T21:14:00Z">
                  <w:r w:rsidR="007606D2" w:rsidDel="003E0FD8">
                    <w:rPr>
                      <w:rFonts w:ascii="MS Gothic" w:eastAsia="MS Gothic" w:hAnsi="MS Gothic" w:cs="Calibri" w:hint="eastAsia"/>
                      <w:sz w:val="48"/>
                      <w:szCs w:val="48"/>
                    </w:rPr>
                    <w:delText>☐</w:delText>
                  </w:r>
                </w:del>
              </w:p>
            </w:sdtContent>
          </w:sdt>
        </w:tc>
      </w:tr>
      <w:tr w:rsidR="003C6E5C" w:rsidRPr="00233C9D" w14:paraId="4CE7EBE5" w14:textId="77777777" w:rsidTr="001F067B">
        <w:tc>
          <w:tcPr>
            <w:tcW w:w="7848" w:type="dxa"/>
            <w:shd w:val="clear" w:color="auto" w:fill="auto"/>
          </w:tcPr>
          <w:p w14:paraId="52C28687"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A Graphical Abstract (GA) which provides a concise, visual summary of the findings of your article. </w:t>
            </w:r>
          </w:p>
          <w:p w14:paraId="0BAFC1E9" w14:textId="77777777" w:rsidR="007606D2" w:rsidRPr="00233C9D" w:rsidRDefault="007606D2" w:rsidP="007606D2">
            <w:pPr>
              <w:spacing w:after="0"/>
              <w:rPr>
                <w:rFonts w:ascii="Verdana" w:hAnsi="Verdana"/>
                <w:color w:val="000000"/>
                <w:sz w:val="17"/>
                <w:szCs w:val="17"/>
                <w:shd w:val="clear" w:color="auto" w:fill="FFFFFF"/>
              </w:rPr>
            </w:pPr>
          </w:p>
          <w:p w14:paraId="70AECB74" w14:textId="77777777" w:rsidR="007606D2" w:rsidRPr="00233C9D" w:rsidRDefault="007606D2" w:rsidP="007606D2">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The GA should be a figure or image from the accepted article. The ideal size for a GA is 660 x 295 (JPG format, &lt; 45 KB).  If you submitted a video with your article, the video </w:t>
            </w:r>
            <w:proofErr w:type="gramStart"/>
            <w:r w:rsidRPr="00233C9D">
              <w:rPr>
                <w:rFonts w:ascii="Verdana" w:hAnsi="Verdana"/>
                <w:color w:val="000000"/>
                <w:sz w:val="17"/>
                <w:szCs w:val="17"/>
                <w:shd w:val="clear" w:color="auto" w:fill="FFFFFF"/>
              </w:rPr>
              <w:t>will</w:t>
            </w:r>
            <w:proofErr w:type="gramEnd"/>
            <w:r w:rsidRPr="00233C9D">
              <w:rPr>
                <w:rFonts w:ascii="Verdana" w:hAnsi="Verdana"/>
                <w:color w:val="000000"/>
                <w:sz w:val="17"/>
                <w:szCs w:val="17"/>
                <w:shd w:val="clear" w:color="auto" w:fill="FFFFFF"/>
              </w:rPr>
              <w:t xml:space="preserve"> automatically become the GA and you will need to supply a still image to act as an overlay.  For more information on the GA, please visit our </w:t>
            </w:r>
            <w:hyperlink r:id="rId16" w:history="1">
              <w:r w:rsidRPr="00233C9D">
                <w:rPr>
                  <w:rStyle w:val="Hyperlink"/>
                  <w:rFonts w:ascii="Verdana" w:hAnsi="Verdana"/>
                  <w:sz w:val="17"/>
                  <w:szCs w:val="17"/>
                  <w:shd w:val="clear" w:color="auto" w:fill="FFFFFF"/>
                </w:rPr>
                <w:t>Post Acceptance Guide</w:t>
              </w:r>
            </w:hyperlink>
            <w:r w:rsidRPr="00233C9D">
              <w:rPr>
                <w:rFonts w:ascii="Verdana" w:hAnsi="Verdana"/>
                <w:color w:val="000000"/>
                <w:sz w:val="17"/>
                <w:szCs w:val="17"/>
                <w:shd w:val="clear" w:color="auto" w:fill="FFFFFF"/>
              </w:rPr>
              <w:t>.</w:t>
            </w:r>
          </w:p>
          <w:p w14:paraId="09ECB96B" w14:textId="77777777" w:rsidR="007345E3" w:rsidRPr="00233C9D" w:rsidRDefault="007345E3" w:rsidP="00233C9D">
            <w:pPr>
              <w:spacing w:after="0"/>
              <w:rPr>
                <w:rFonts w:ascii="Verdana" w:hAnsi="Verdana" w:cs="Calibri"/>
              </w:rPr>
            </w:pPr>
          </w:p>
        </w:tc>
        <w:tc>
          <w:tcPr>
            <w:tcW w:w="1728" w:type="dxa"/>
            <w:shd w:val="clear" w:color="auto" w:fill="auto"/>
          </w:tcPr>
          <w:p w14:paraId="3BF8ED19" w14:textId="254C4129" w:rsidR="003C6E5C" w:rsidRDefault="003C6E5C" w:rsidP="00233C9D">
            <w:pPr>
              <w:spacing w:after="0"/>
              <w:rPr>
                <w:rFonts w:ascii="Verdana" w:hAnsi="Verdana" w:cs="Calibri"/>
              </w:rPr>
            </w:pPr>
          </w:p>
          <w:p w14:paraId="16BD8768" w14:textId="77777777" w:rsidR="00334B95" w:rsidRDefault="00334B95" w:rsidP="00233C9D">
            <w:pPr>
              <w:spacing w:after="0"/>
              <w:rPr>
                <w:rFonts w:ascii="Verdana" w:hAnsi="Verdana" w:cs="Calibri"/>
              </w:rPr>
            </w:pPr>
          </w:p>
          <w:sdt>
            <w:sdtPr>
              <w:rPr>
                <w:rFonts w:ascii="Verdana" w:hAnsi="Verdana" w:cs="Calibri"/>
                <w:sz w:val="44"/>
                <w:szCs w:val="44"/>
              </w:rPr>
              <w:id w:val="-1556231890"/>
              <w14:checkbox>
                <w14:checked w14:val="0"/>
                <w14:checkedState w14:val="2612" w14:font="MS Gothic"/>
                <w14:uncheckedState w14:val="2610" w14:font="MS Gothic"/>
              </w14:checkbox>
            </w:sdtPr>
            <w:sdtContent>
              <w:p w14:paraId="5991E415" w14:textId="2805C814" w:rsidR="00272895" w:rsidRPr="00233C9D" w:rsidRDefault="00371E3E"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2359585D" w14:textId="77777777" w:rsidTr="001F067B">
        <w:tc>
          <w:tcPr>
            <w:tcW w:w="7848" w:type="dxa"/>
            <w:shd w:val="clear" w:color="auto" w:fill="auto"/>
          </w:tcPr>
          <w:p w14:paraId="78518A1A" w14:textId="1D03E497" w:rsidR="003C6E5C"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A Word file that </w:t>
            </w:r>
            <w:proofErr w:type="gramStart"/>
            <w:r w:rsidRPr="00233C9D">
              <w:rPr>
                <w:rFonts w:ascii="Verdana" w:hAnsi="Verdana"/>
                <w:b/>
                <w:bCs/>
                <w:color w:val="000000"/>
                <w:sz w:val="17"/>
                <w:szCs w:val="17"/>
                <w:shd w:val="clear" w:color="auto" w:fill="FFFFFF"/>
              </w:rPr>
              <w:t>indicates:</w:t>
            </w:r>
            <w:proofErr w:type="gramEnd"/>
            <w:r w:rsidRPr="00233C9D">
              <w:rPr>
                <w:rFonts w:ascii="Verdana" w:hAnsi="Verdana"/>
                <w:b/>
                <w:bCs/>
                <w:color w:val="000000"/>
                <w:sz w:val="17"/>
                <w:szCs w:val="17"/>
                <w:shd w:val="clear" w:color="auto" w:fill="FFFFFF"/>
              </w:rPr>
              <w:t xml:space="preserve"> a) the file name(s) of the GA and overlay (if applicable), b) a caption for the GA that should not exceed 60 words.  </w:t>
            </w:r>
          </w:p>
          <w:p w14:paraId="3965361E" w14:textId="77777777" w:rsidR="00D146E4" w:rsidRPr="00233C9D" w:rsidRDefault="00D146E4" w:rsidP="00233C9D">
            <w:pPr>
              <w:spacing w:after="0"/>
              <w:rPr>
                <w:rFonts w:ascii="Verdana" w:hAnsi="Verdana"/>
                <w:b/>
                <w:bCs/>
                <w:color w:val="000000"/>
                <w:sz w:val="17"/>
                <w:szCs w:val="17"/>
                <w:shd w:val="clear" w:color="auto" w:fill="FFFFFF"/>
              </w:rPr>
            </w:pPr>
          </w:p>
          <w:p w14:paraId="30E0A4BE" w14:textId="77777777" w:rsidR="00272895" w:rsidRPr="00233C9D" w:rsidRDefault="00272895" w:rsidP="00233C9D">
            <w:pPr>
              <w:spacing w:after="0"/>
              <w:rPr>
                <w:rFonts w:ascii="Verdana" w:hAnsi="Verdana"/>
                <w:color w:val="000000"/>
                <w:sz w:val="17"/>
                <w:szCs w:val="17"/>
                <w:shd w:val="clear" w:color="auto" w:fill="FFFFFF"/>
              </w:rPr>
            </w:pPr>
          </w:p>
          <w:p w14:paraId="13003F20" w14:textId="77777777" w:rsidR="007345E3" w:rsidRPr="00233C9D" w:rsidRDefault="007345E3" w:rsidP="00233C9D">
            <w:pPr>
              <w:spacing w:after="0"/>
              <w:rPr>
                <w:rFonts w:ascii="Verdana" w:hAnsi="Verdana" w:cs="Calibri"/>
              </w:rPr>
            </w:pPr>
          </w:p>
        </w:tc>
        <w:tc>
          <w:tcPr>
            <w:tcW w:w="1728" w:type="dxa"/>
            <w:shd w:val="clear" w:color="auto" w:fill="auto"/>
          </w:tcPr>
          <w:p w14:paraId="7BADEFE7" w14:textId="77777777" w:rsidR="003C6E5C" w:rsidRDefault="003C6E5C" w:rsidP="00233C9D">
            <w:pPr>
              <w:spacing w:after="0"/>
              <w:rPr>
                <w:rFonts w:ascii="Verdana" w:hAnsi="Verdana" w:cs="Calibri"/>
              </w:rPr>
            </w:pPr>
          </w:p>
          <w:sdt>
            <w:sdtPr>
              <w:rPr>
                <w:rFonts w:ascii="Verdana" w:hAnsi="Verdana" w:cs="Calibri"/>
                <w:sz w:val="44"/>
                <w:szCs w:val="44"/>
              </w:rPr>
              <w:id w:val="2093342565"/>
              <w14:checkbox>
                <w14:checked w14:val="0"/>
                <w14:checkedState w14:val="2612" w14:font="MS Gothic"/>
                <w14:uncheckedState w14:val="2610" w14:font="MS Gothic"/>
              </w14:checkbox>
            </w:sdtPr>
            <w:sdtContent>
              <w:p w14:paraId="0B825DE9" w14:textId="5095F456" w:rsidR="00272895" w:rsidRPr="00233C9D" w:rsidRDefault="00272895"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5A15B1" w:rsidRPr="00233C9D" w14:paraId="60D9C519" w14:textId="77777777" w:rsidTr="001F067B">
        <w:trPr>
          <w:trHeight w:val="566"/>
        </w:trPr>
        <w:tc>
          <w:tcPr>
            <w:tcW w:w="7848" w:type="dxa"/>
            <w:shd w:val="clear" w:color="auto" w:fill="auto"/>
          </w:tcPr>
          <w:p w14:paraId="4AEC744E" w14:textId="47C575AB" w:rsidR="005A15B1" w:rsidRDefault="005A15B1"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lastRenderedPageBreak/>
              <w:t>Supplementary materials (if any).</w:t>
            </w:r>
          </w:p>
          <w:p w14:paraId="067A6068" w14:textId="2ABE832B" w:rsidR="005A15B1" w:rsidRDefault="005A15B1" w:rsidP="00233C9D">
            <w:pPr>
              <w:spacing w:after="0"/>
              <w:rPr>
                <w:rFonts w:ascii="Verdana" w:hAnsi="Verdana"/>
                <w:b/>
                <w:bCs/>
                <w:color w:val="000000"/>
                <w:sz w:val="17"/>
                <w:szCs w:val="17"/>
                <w:shd w:val="clear" w:color="auto" w:fill="FFFFFF"/>
              </w:rPr>
            </w:pPr>
          </w:p>
          <w:p w14:paraId="5C8A80FA" w14:textId="0273C0A9" w:rsidR="005A15B1" w:rsidRDefault="005A15B1"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 sure to provide any supplementary materials that are separate from the manuscript with your final files to ensure they are published alongside your article.  Supplementary materials can be appendices, video, additional graph/figures, etc.  All supplementary materials should have been included in peer review or they </w:t>
            </w:r>
            <w:r w:rsidR="0001389A">
              <w:rPr>
                <w:rFonts w:ascii="Verdana" w:hAnsi="Verdana"/>
                <w:color w:val="000000"/>
                <w:sz w:val="17"/>
                <w:szCs w:val="17"/>
                <w:shd w:val="clear" w:color="auto" w:fill="FFFFFF"/>
              </w:rPr>
              <w:t>cannot</w:t>
            </w:r>
            <w:r>
              <w:rPr>
                <w:rFonts w:ascii="Verdana" w:hAnsi="Verdana"/>
                <w:color w:val="000000"/>
                <w:sz w:val="17"/>
                <w:szCs w:val="17"/>
                <w:shd w:val="clear" w:color="auto" w:fill="FFFFFF"/>
              </w:rPr>
              <w:t xml:space="preserve"> be </w:t>
            </w:r>
            <w:r w:rsidR="008F2184">
              <w:rPr>
                <w:rFonts w:ascii="Verdana" w:hAnsi="Verdana"/>
                <w:color w:val="000000"/>
                <w:sz w:val="17"/>
                <w:szCs w:val="17"/>
                <w:shd w:val="clear" w:color="auto" w:fill="FFFFFF"/>
              </w:rPr>
              <w:t>published</w:t>
            </w:r>
            <w:r w:rsidR="00A83DEE">
              <w:rPr>
                <w:rFonts w:ascii="Verdana" w:hAnsi="Verdana"/>
                <w:color w:val="000000"/>
                <w:sz w:val="17"/>
                <w:szCs w:val="17"/>
                <w:shd w:val="clear" w:color="auto" w:fill="FFFFFF"/>
              </w:rPr>
              <w:t>.  Supplementary materials should be uploaded as a .zip file</w:t>
            </w:r>
            <w:r>
              <w:rPr>
                <w:rFonts w:ascii="Verdana" w:hAnsi="Verdana"/>
                <w:color w:val="000000"/>
                <w:sz w:val="17"/>
                <w:szCs w:val="17"/>
                <w:shd w:val="clear" w:color="auto" w:fill="FFFFFF"/>
              </w:rPr>
              <w:t>.</w:t>
            </w:r>
            <w:r w:rsidR="00371E3E">
              <w:t xml:space="preserve"> </w:t>
            </w:r>
          </w:p>
          <w:p w14:paraId="556AA26A" w14:textId="33ABAFF8" w:rsidR="00371E3E" w:rsidRPr="00233C9D" w:rsidRDefault="00371E3E" w:rsidP="00233C9D">
            <w:pPr>
              <w:spacing w:after="0"/>
              <w:rPr>
                <w:rFonts w:ascii="Verdana" w:hAnsi="Verdana"/>
                <w:b/>
                <w:bCs/>
                <w:color w:val="000000"/>
                <w:sz w:val="17"/>
                <w:szCs w:val="17"/>
                <w:shd w:val="clear" w:color="auto" w:fill="FFFFFF"/>
              </w:rPr>
            </w:pPr>
          </w:p>
        </w:tc>
        <w:tc>
          <w:tcPr>
            <w:tcW w:w="1728" w:type="dxa"/>
            <w:shd w:val="clear" w:color="auto" w:fill="auto"/>
          </w:tcPr>
          <w:p w14:paraId="55B6F789" w14:textId="77777777" w:rsidR="005A15B1" w:rsidRDefault="005A15B1" w:rsidP="00371E3E">
            <w:pPr>
              <w:spacing w:after="0"/>
              <w:rPr>
                <w:rFonts w:ascii="MS Gothic" w:eastAsia="MS Gothic" w:hAnsi="MS Gothic" w:cs="Calibri"/>
                <w:sz w:val="44"/>
                <w:szCs w:val="44"/>
              </w:rPr>
            </w:pPr>
          </w:p>
          <w:sdt>
            <w:sdtPr>
              <w:rPr>
                <w:rFonts w:ascii="Verdana" w:hAnsi="Verdana" w:cs="Calibri"/>
                <w:sz w:val="44"/>
                <w:szCs w:val="44"/>
              </w:rPr>
              <w:id w:val="1382754036"/>
              <w14:checkbox>
                <w14:checked w14:val="0"/>
                <w14:checkedState w14:val="2612" w14:font="MS Gothic"/>
                <w14:uncheckedState w14:val="2610" w14:font="MS Gothic"/>
              </w14:checkbox>
            </w:sdtPr>
            <w:sdtContent>
              <w:p w14:paraId="76E596DE" w14:textId="5DABBCD1" w:rsidR="00371E3E" w:rsidRDefault="00371E3E" w:rsidP="00371E3E">
                <w:pPr>
                  <w:spacing w:after="0"/>
                  <w:jc w:val="center"/>
                  <w:rPr>
                    <w:rFonts w:ascii="Verdana" w:hAnsi="Verdana" w:cs="Calibri"/>
                  </w:rPr>
                </w:pPr>
                <w:r w:rsidRPr="00371E3E">
                  <w:rPr>
                    <w:rFonts w:ascii="MS Gothic" w:eastAsia="MS Gothic" w:hAnsi="MS Gothic" w:cs="Calibri" w:hint="eastAsia"/>
                    <w:sz w:val="44"/>
                    <w:szCs w:val="44"/>
                  </w:rPr>
                  <w:t>☐</w:t>
                </w:r>
              </w:p>
            </w:sdtContent>
          </w:sdt>
        </w:tc>
      </w:tr>
      <w:tr w:rsidR="003C6E5C" w:rsidRPr="00233C9D" w14:paraId="36693C51" w14:textId="77777777" w:rsidTr="001F067B">
        <w:trPr>
          <w:trHeight w:val="566"/>
        </w:trPr>
        <w:tc>
          <w:tcPr>
            <w:tcW w:w="7848" w:type="dxa"/>
            <w:shd w:val="clear" w:color="auto" w:fill="auto"/>
          </w:tcPr>
          <w:p w14:paraId="359F9B69" w14:textId="62696303" w:rsidR="003C6E5C" w:rsidRDefault="003C6E5C"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If the figures/photos are not embedded directly within the final article, please submit them as </w:t>
            </w:r>
            <w:r w:rsidR="00494A97">
              <w:rPr>
                <w:rFonts w:ascii="Verdana" w:hAnsi="Verdana"/>
                <w:b/>
                <w:bCs/>
                <w:color w:val="000000"/>
                <w:sz w:val="17"/>
                <w:szCs w:val="17"/>
                <w:shd w:val="clear" w:color="auto" w:fill="FFFFFF"/>
              </w:rPr>
              <w:t xml:space="preserve">a </w:t>
            </w:r>
            <w:r w:rsidRPr="00233C9D">
              <w:rPr>
                <w:rFonts w:ascii="Verdana" w:hAnsi="Verdana"/>
                <w:b/>
                <w:bCs/>
                <w:color w:val="000000"/>
                <w:sz w:val="17"/>
                <w:szCs w:val="17"/>
                <w:shd w:val="clear" w:color="auto" w:fill="FFFFFF"/>
              </w:rPr>
              <w:t>separate PDF, Word, .eps, .</w:t>
            </w:r>
            <w:proofErr w:type="spellStart"/>
            <w:r w:rsidRPr="00233C9D">
              <w:rPr>
                <w:rFonts w:ascii="Verdana" w:hAnsi="Verdana"/>
                <w:b/>
                <w:bCs/>
                <w:color w:val="000000"/>
                <w:sz w:val="17"/>
                <w:szCs w:val="17"/>
                <w:shd w:val="clear" w:color="auto" w:fill="FFFFFF"/>
              </w:rPr>
              <w:t>ps</w:t>
            </w:r>
            <w:proofErr w:type="spellEnd"/>
            <w:r w:rsidRPr="00233C9D">
              <w:rPr>
                <w:rFonts w:ascii="Verdana" w:hAnsi="Verdana"/>
                <w:b/>
                <w:bCs/>
                <w:color w:val="000000"/>
                <w:sz w:val="17"/>
                <w:szCs w:val="17"/>
                <w:shd w:val="clear" w:color="auto" w:fill="FFFFFF"/>
              </w:rPr>
              <w:t>, or .tiff files</w:t>
            </w:r>
            <w:r w:rsidR="00655D31">
              <w:rPr>
                <w:rFonts w:ascii="Verdana" w:hAnsi="Verdana"/>
                <w:b/>
                <w:bCs/>
                <w:color w:val="000000"/>
                <w:sz w:val="17"/>
                <w:szCs w:val="17"/>
                <w:shd w:val="clear" w:color="auto" w:fill="FFFFFF"/>
              </w:rPr>
              <w:t>.</w:t>
            </w:r>
            <w:r w:rsidRPr="00233C9D">
              <w:rPr>
                <w:rFonts w:ascii="Verdana" w:hAnsi="Verdana"/>
                <w:b/>
                <w:bCs/>
                <w:color w:val="000000"/>
                <w:sz w:val="17"/>
                <w:szCs w:val="17"/>
                <w:shd w:val="clear" w:color="auto" w:fill="FFFFFF"/>
              </w:rPr>
              <w:t xml:space="preserve">  </w:t>
            </w:r>
          </w:p>
          <w:p w14:paraId="57FC3AE9" w14:textId="026CCFD2" w:rsidR="00371E3E" w:rsidRDefault="00371E3E" w:rsidP="00233C9D">
            <w:pPr>
              <w:spacing w:after="0"/>
              <w:rPr>
                <w:rFonts w:ascii="Verdana" w:hAnsi="Verdana"/>
                <w:b/>
                <w:bCs/>
                <w:color w:val="000000"/>
                <w:sz w:val="17"/>
                <w:szCs w:val="17"/>
                <w:shd w:val="clear" w:color="auto" w:fill="FFFFFF"/>
              </w:rPr>
            </w:pPr>
          </w:p>
          <w:p w14:paraId="1E39CE6B" w14:textId="77777777" w:rsidR="00272895" w:rsidRPr="00233C9D" w:rsidRDefault="00272895" w:rsidP="00233C9D">
            <w:pPr>
              <w:spacing w:after="0"/>
              <w:rPr>
                <w:rFonts w:ascii="Verdana" w:hAnsi="Verdana"/>
                <w:b/>
                <w:bCs/>
                <w:color w:val="000000"/>
                <w:sz w:val="17"/>
                <w:szCs w:val="17"/>
                <w:shd w:val="clear" w:color="auto" w:fill="FFFFFF"/>
              </w:rPr>
            </w:pPr>
          </w:p>
          <w:p w14:paraId="4719EAC1" w14:textId="77777777" w:rsidR="007345E3" w:rsidRPr="00233C9D" w:rsidRDefault="007345E3" w:rsidP="00233C9D">
            <w:pPr>
              <w:spacing w:after="0"/>
              <w:rPr>
                <w:rFonts w:ascii="Verdana" w:hAnsi="Verdana" w:cs="Calibri"/>
              </w:rPr>
            </w:pPr>
          </w:p>
        </w:tc>
        <w:tc>
          <w:tcPr>
            <w:tcW w:w="1728" w:type="dxa"/>
            <w:shd w:val="clear" w:color="auto" w:fill="auto"/>
          </w:tcPr>
          <w:p w14:paraId="0E0DCE3B" w14:textId="77777777" w:rsidR="00371E3E" w:rsidRDefault="00371E3E" w:rsidP="00233C9D">
            <w:pPr>
              <w:spacing w:after="0"/>
              <w:rPr>
                <w:rFonts w:ascii="Verdana" w:hAnsi="Verdana" w:cs="Calibri"/>
              </w:rPr>
            </w:pPr>
          </w:p>
          <w:sdt>
            <w:sdtPr>
              <w:rPr>
                <w:rFonts w:ascii="Verdana" w:hAnsi="Verdana" w:cs="Calibri"/>
                <w:sz w:val="44"/>
                <w:szCs w:val="44"/>
              </w:rPr>
              <w:id w:val="2115325021"/>
              <w14:checkbox>
                <w14:checked w14:val="0"/>
                <w14:checkedState w14:val="2612" w14:font="MS Gothic"/>
                <w14:uncheckedState w14:val="2610" w14:font="MS Gothic"/>
              </w14:checkbox>
            </w:sdtPr>
            <w:sdtContent>
              <w:p w14:paraId="484FBF43" w14:textId="7382A568" w:rsidR="00272895" w:rsidRPr="00233C9D" w:rsidRDefault="00272895"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EAC2433" w14:textId="77777777" w:rsidTr="001F067B">
        <w:tc>
          <w:tcPr>
            <w:tcW w:w="7848" w:type="dxa"/>
            <w:shd w:val="clear" w:color="auto" w:fill="auto"/>
          </w:tcPr>
          <w:p w14:paraId="7E3BB422" w14:textId="79A9367B" w:rsidR="008B20D5" w:rsidRPr="00233C9D" w:rsidRDefault="008B20D5"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Have your Article Processing Charge (APC) </w:t>
            </w:r>
            <w:r w:rsidR="00C74D9F" w:rsidRPr="00233C9D">
              <w:rPr>
                <w:rFonts w:ascii="Verdana" w:hAnsi="Verdana"/>
                <w:b/>
                <w:bCs/>
                <w:color w:val="000000"/>
                <w:sz w:val="17"/>
                <w:szCs w:val="17"/>
                <w:shd w:val="clear" w:color="auto" w:fill="FFFFFF"/>
              </w:rPr>
              <w:t>information</w:t>
            </w:r>
            <w:r w:rsidRPr="00233C9D">
              <w:rPr>
                <w:rFonts w:ascii="Verdana" w:hAnsi="Verdana"/>
                <w:b/>
                <w:bCs/>
                <w:color w:val="000000"/>
                <w:sz w:val="17"/>
                <w:szCs w:val="17"/>
                <w:shd w:val="clear" w:color="auto" w:fill="FFFFFF"/>
              </w:rPr>
              <w:t xml:space="preserve"> </w:t>
            </w:r>
            <w:proofErr w:type="gramStart"/>
            <w:r w:rsidRPr="00233C9D">
              <w:rPr>
                <w:rFonts w:ascii="Verdana" w:hAnsi="Verdana"/>
                <w:b/>
                <w:bCs/>
                <w:color w:val="000000"/>
                <w:sz w:val="17"/>
                <w:szCs w:val="17"/>
                <w:shd w:val="clear" w:color="auto" w:fill="FFFFFF"/>
              </w:rPr>
              <w:t>ready</w:t>
            </w:r>
            <w:r w:rsidR="00655D31">
              <w:rPr>
                <w:rFonts w:ascii="Verdana" w:hAnsi="Verdana"/>
                <w:b/>
                <w:bCs/>
                <w:color w:val="000000"/>
                <w:sz w:val="17"/>
                <w:szCs w:val="17"/>
                <w:shd w:val="clear" w:color="auto" w:fill="FFFFFF"/>
              </w:rPr>
              <w:t>.</w:t>
            </w:r>
            <w:proofErr w:type="gramEnd"/>
            <w:r w:rsidR="007345E3" w:rsidRPr="00233C9D">
              <w:rPr>
                <w:rFonts w:ascii="Verdana" w:hAnsi="Verdana"/>
                <w:b/>
                <w:bCs/>
                <w:color w:val="000000"/>
                <w:sz w:val="17"/>
                <w:szCs w:val="17"/>
                <w:shd w:val="clear" w:color="auto" w:fill="FFFFFF"/>
              </w:rPr>
              <w:t xml:space="preserve">  </w:t>
            </w:r>
          </w:p>
          <w:p w14:paraId="537A6BD8" w14:textId="77777777" w:rsidR="008B20D5" w:rsidRPr="00233C9D" w:rsidRDefault="008B20D5" w:rsidP="00233C9D">
            <w:pPr>
              <w:spacing w:after="0"/>
              <w:rPr>
                <w:rFonts w:ascii="Verdana" w:hAnsi="Verdana"/>
                <w:color w:val="000000"/>
                <w:sz w:val="17"/>
                <w:szCs w:val="17"/>
                <w:shd w:val="clear" w:color="auto" w:fill="FFFFFF"/>
              </w:rPr>
            </w:pPr>
          </w:p>
          <w:p w14:paraId="1A70BD29" w14:textId="4DD20135" w:rsidR="004504C2" w:rsidRPr="00233C9D" w:rsidRDefault="007345E3" w:rsidP="00233C9D">
            <w:pPr>
              <w:spacing w:after="0"/>
              <w:rPr>
                <w:rFonts w:ascii="Verdana" w:hAnsi="Verdana" w:cs="Calibri"/>
              </w:rPr>
            </w:pPr>
            <w:r w:rsidRPr="00233C9D">
              <w:rPr>
                <w:rFonts w:ascii="Verdana" w:hAnsi="Verdana"/>
                <w:color w:val="000000"/>
                <w:sz w:val="17"/>
                <w:szCs w:val="17"/>
                <w:shd w:val="clear" w:color="auto" w:fill="FFFFFF"/>
              </w:rPr>
              <w:t xml:space="preserve">After you submit final </w:t>
            </w:r>
            <w:proofErr w:type="gramStart"/>
            <w:r w:rsidRPr="00233C9D">
              <w:rPr>
                <w:rFonts w:ascii="Verdana" w:hAnsi="Verdana"/>
                <w:color w:val="000000"/>
                <w:sz w:val="17"/>
                <w:szCs w:val="17"/>
                <w:shd w:val="clear" w:color="auto" w:fill="FFFFFF"/>
              </w:rPr>
              <w:t>files</w:t>
            </w:r>
            <w:proofErr w:type="gramEnd"/>
            <w:r w:rsidRPr="00233C9D">
              <w:rPr>
                <w:rFonts w:ascii="Verdana" w:hAnsi="Verdana"/>
                <w:color w:val="000000"/>
                <w:sz w:val="17"/>
                <w:szCs w:val="17"/>
                <w:shd w:val="clear" w:color="auto" w:fill="FFFFFF"/>
              </w:rPr>
              <w:t xml:space="preserve"> you will automatically be directed to the Electronic Copyright Form. Once the copyright information is completed, within a few business days you will receive an email from Copyright Clearance Center (CCC) to settle your APC balance of $1,</w:t>
            </w:r>
            <w:r w:rsidR="00144B0D">
              <w:rPr>
                <w:rFonts w:ascii="Verdana" w:hAnsi="Verdana"/>
                <w:color w:val="000000"/>
                <w:sz w:val="17"/>
                <w:szCs w:val="17"/>
                <w:shd w:val="clear" w:color="auto" w:fill="FFFFFF"/>
              </w:rPr>
              <w:t>8</w:t>
            </w:r>
            <w:r w:rsidRPr="00233C9D">
              <w:rPr>
                <w:rFonts w:ascii="Verdana" w:hAnsi="Verdana"/>
                <w:color w:val="000000"/>
                <w:sz w:val="17"/>
                <w:szCs w:val="17"/>
                <w:shd w:val="clear" w:color="auto" w:fill="FFFFFF"/>
              </w:rPr>
              <w:t xml:space="preserve">50 USD plus applicable local taxes by check, credit card, or wire transfer.  If you need assistance with the site or payment process, please contact CCC Customer Service at </w:t>
            </w:r>
            <w:hyperlink r:id="rId17" w:history="1">
              <w:r w:rsidR="004504C2" w:rsidRPr="00EB2004">
                <w:rPr>
                  <w:rStyle w:val="Hyperlink"/>
                  <w:rFonts w:ascii="Verdana" w:hAnsi="Verdana"/>
                  <w:sz w:val="17"/>
                  <w:szCs w:val="17"/>
                  <w:shd w:val="clear" w:color="auto" w:fill="FFFFFF"/>
                </w:rPr>
                <w:t>IEEESupport@copyright.com</w:t>
              </w:r>
            </w:hyperlink>
            <w:r w:rsidRPr="00233C9D">
              <w:rPr>
                <w:rFonts w:ascii="Verdana" w:hAnsi="Verdana"/>
                <w:color w:val="000000"/>
                <w:sz w:val="17"/>
                <w:szCs w:val="17"/>
                <w:shd w:val="clear" w:color="auto" w:fill="FFFFFF"/>
              </w:rPr>
              <w:t>.</w:t>
            </w:r>
          </w:p>
        </w:tc>
        <w:tc>
          <w:tcPr>
            <w:tcW w:w="1728" w:type="dxa"/>
            <w:shd w:val="clear" w:color="auto" w:fill="auto"/>
          </w:tcPr>
          <w:p w14:paraId="6BF9FABE" w14:textId="77777777" w:rsidR="00272895" w:rsidRDefault="00272895" w:rsidP="00233C9D">
            <w:pPr>
              <w:spacing w:after="0"/>
              <w:rPr>
                <w:rFonts w:ascii="Verdana" w:hAnsi="Verdana" w:cs="Calibri"/>
              </w:rPr>
            </w:pPr>
          </w:p>
          <w:p w14:paraId="790E232E" w14:textId="77777777" w:rsidR="00272895" w:rsidRDefault="00272895" w:rsidP="00233C9D">
            <w:pPr>
              <w:spacing w:after="0"/>
              <w:rPr>
                <w:rFonts w:ascii="Verdana" w:hAnsi="Verdana" w:cs="Calibri"/>
              </w:rPr>
            </w:pPr>
          </w:p>
          <w:sdt>
            <w:sdtPr>
              <w:rPr>
                <w:rFonts w:ascii="Verdana" w:hAnsi="Verdana" w:cs="Calibri"/>
                <w:sz w:val="44"/>
                <w:szCs w:val="44"/>
              </w:rPr>
              <w:id w:val="-714194494"/>
              <w14:checkbox>
                <w14:checked w14:val="0"/>
                <w14:checkedState w14:val="2612" w14:font="MS Gothic"/>
                <w14:uncheckedState w14:val="2610" w14:font="MS Gothic"/>
              </w14:checkbox>
            </w:sdtPr>
            <w:sdtContent>
              <w:p w14:paraId="7215856A" w14:textId="7F924389" w:rsidR="00272895" w:rsidRPr="00233C9D" w:rsidRDefault="00272895"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bl>
    <w:p w14:paraId="143D9456" w14:textId="2D62069F" w:rsidR="008B20D5" w:rsidRDefault="008B20D5" w:rsidP="00982418">
      <w:pPr>
        <w:shd w:val="clear" w:color="auto" w:fill="FFFFFF"/>
        <w:spacing w:after="0"/>
        <w:rPr>
          <w:rFonts w:ascii="Verdana" w:hAnsi="Verdana" w:cs="Calibri"/>
        </w:rPr>
      </w:pPr>
    </w:p>
    <w:p w14:paraId="757201BB" w14:textId="31B95E0B" w:rsidR="00A72861" w:rsidRDefault="00A72861" w:rsidP="00982418">
      <w:pPr>
        <w:shd w:val="clear" w:color="auto" w:fill="FFFFFF"/>
        <w:spacing w:after="0"/>
        <w:rPr>
          <w:rFonts w:ascii="Verdana" w:hAnsi="Verdana" w:cs="Calibri"/>
        </w:rPr>
      </w:pPr>
    </w:p>
    <w:p w14:paraId="2F599042" w14:textId="38E4DC4D" w:rsidR="00A72861" w:rsidRPr="003C6E5C" w:rsidRDefault="00A72861" w:rsidP="00982418">
      <w:pPr>
        <w:shd w:val="clear" w:color="auto" w:fill="FFFFFF"/>
        <w:spacing w:after="0"/>
        <w:rPr>
          <w:rFonts w:ascii="Verdana" w:hAnsi="Verdana" w:cs="Calibri"/>
        </w:rPr>
      </w:pPr>
    </w:p>
    <w:sectPr w:rsidR="00A72861" w:rsidRPr="003C6E5C" w:rsidSect="00A901DB">
      <w:footerReference w:type="default" r:id="rId18"/>
      <w:headerReference w:type="first" r:id="rId19"/>
      <w:footerReference w:type="first" r:id="rId20"/>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929D" w14:textId="77777777" w:rsidR="00A7311E" w:rsidRDefault="00A7311E" w:rsidP="004F47C0">
      <w:pPr>
        <w:spacing w:after="0" w:line="240" w:lineRule="auto"/>
      </w:pPr>
      <w:r>
        <w:separator/>
      </w:r>
    </w:p>
  </w:endnote>
  <w:endnote w:type="continuationSeparator" w:id="0">
    <w:p w14:paraId="08C52BD6" w14:textId="77777777" w:rsidR="00A7311E" w:rsidRDefault="00A7311E" w:rsidP="004F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2E3" w14:textId="49D49C41" w:rsidR="00ED2684" w:rsidRDefault="00BD0A11">
    <w:pPr>
      <w:pStyle w:val="Footer"/>
    </w:pPr>
    <w:r>
      <w:rPr>
        <w:noProof/>
      </w:rPr>
      <mc:AlternateContent>
        <mc:Choice Requires="wps">
          <w:drawing>
            <wp:anchor distT="0" distB="0" distL="114300" distR="114300" simplePos="0" relativeHeight="251659776" behindDoc="0" locked="0" layoutInCell="1" allowOverlap="1" wp14:anchorId="1FBBA89E" wp14:editId="12BBCDD8">
              <wp:simplePos x="0" y="0"/>
              <wp:positionH relativeFrom="margin">
                <wp:posOffset>501015</wp:posOffset>
              </wp:positionH>
              <wp:positionV relativeFrom="margin">
                <wp:posOffset>8578850</wp:posOffset>
              </wp:positionV>
              <wp:extent cx="5721985" cy="13970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A89E" id="_x0000_t202" coordsize="21600,21600" o:spt="202" path="m,l,21600r21600,l21600,xe">
              <v:stroke joinstyle="miter"/>
              <v:path gradientshapeok="t" o:connecttype="rect"/>
            </v:shapetype>
            <v:shape id="Text Box 19" o:spid="_x0000_s1026" type="#_x0000_t202" style="position:absolute;margin-left:39.45pt;margin-top:675.5pt;width:450.55pt;height: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" filled="f" stroked="f" strokeweight="3e-5mm">
              <v:textbox inset="0,0,0,0">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7D407F33" wp14:editId="17BBB62C">
              <wp:simplePos x="0" y="0"/>
              <wp:positionH relativeFrom="margin">
                <wp:posOffset>-514985</wp:posOffset>
              </wp:positionH>
              <wp:positionV relativeFrom="margin">
                <wp:posOffset>8176260</wp:posOffset>
              </wp:positionV>
              <wp:extent cx="6941185" cy="297180"/>
              <wp:effectExtent l="8890" t="13335" r="12700" b="13335"/>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4C42B" id="Freeform 18" o:spid="_x0000_s1026" style="position:absolute;margin-left:-40.55pt;margin-top:643.8pt;width:546.55pt;height:2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" path="m,467r10458,l10931,e" filled="f" strokecolor="#0066a1">
              <v:path o:connecttype="custom" o:connectlocs="0,301702;6640830,301702;6941185,0" o:connectangles="0,0,0"/>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0535" w14:textId="7A8D2552" w:rsidR="00ED2684" w:rsidRDefault="00BD0A11">
    <w:pPr>
      <w:pStyle w:val="Footer"/>
    </w:pPr>
    <w:r>
      <w:rPr>
        <w:noProof/>
      </w:rPr>
      <mc:AlternateContent>
        <mc:Choice Requires="wps">
          <w:drawing>
            <wp:anchor distT="0" distB="0" distL="114300" distR="114300" simplePos="0" relativeHeight="251657728" behindDoc="0" locked="0" layoutInCell="1" allowOverlap="1" wp14:anchorId="37EB882B" wp14:editId="73D62D1A">
              <wp:simplePos x="0" y="0"/>
              <wp:positionH relativeFrom="margin">
                <wp:posOffset>508000</wp:posOffset>
              </wp:positionH>
              <wp:positionV relativeFrom="margin">
                <wp:posOffset>8572500</wp:posOffset>
              </wp:positionV>
              <wp:extent cx="5721985" cy="139700"/>
              <wp:effectExtent l="3175" t="0"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882B" id="_x0000_t202" coordsize="21600,21600" o:spt="202" path="m,l,21600r21600,l21600,xe">
              <v:stroke joinstyle="miter"/>
              <v:path gradientshapeok="t" o:connecttype="rect"/>
            </v:shapetype>
            <v:shape id="Text Box 9" o:spid="_x0000_s1027" type="#_x0000_t202" style="position:absolute;margin-left:40pt;margin-top:675pt;width:450.55pt;height: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" filled="f" stroked="f" strokeweight="3e-5mm">
              <v:textbox inset="0,0,0,0">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61D3A466" wp14:editId="159A4825">
              <wp:simplePos x="0" y="0"/>
              <wp:positionH relativeFrom="margin">
                <wp:posOffset>-508000</wp:posOffset>
              </wp:positionH>
              <wp:positionV relativeFrom="margin">
                <wp:posOffset>8169910</wp:posOffset>
              </wp:positionV>
              <wp:extent cx="6941185" cy="297180"/>
              <wp:effectExtent l="6350" t="6985" r="5715" b="1016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70B10" id="Freeform 8" o:spid="_x0000_s1026" style="position:absolute;margin-left:-40pt;margin-top:643.3pt;width:546.55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" o:allowincell="f" path="m,467r10458,l10931,e" filled="f" strokecolor="#0066a1">
              <v:path o:connecttype="custom" o:connectlocs="0,301702;6640830,301702;6941185,0" o:connectangles="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B6B4" w14:textId="77777777" w:rsidR="00A7311E" w:rsidRDefault="00A7311E" w:rsidP="004F47C0">
      <w:pPr>
        <w:spacing w:after="0" w:line="240" w:lineRule="auto"/>
      </w:pPr>
      <w:r>
        <w:separator/>
      </w:r>
    </w:p>
  </w:footnote>
  <w:footnote w:type="continuationSeparator" w:id="0">
    <w:p w14:paraId="0D996F12" w14:textId="77777777" w:rsidR="00A7311E" w:rsidRDefault="00A7311E" w:rsidP="004F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88E7" w14:textId="39DDADE1" w:rsidR="00ED2684" w:rsidRDefault="00BD0A11">
    <w:pPr>
      <w:pStyle w:val="Header"/>
    </w:pPr>
    <w:r>
      <w:rPr>
        <w:noProof/>
      </w:rPr>
      <w:drawing>
        <wp:anchor distT="0" distB="0" distL="114300" distR="114300" simplePos="0" relativeHeight="251655680" behindDoc="0" locked="0" layoutInCell="1" allowOverlap="1" wp14:anchorId="2E5CC482" wp14:editId="6ACF9D98">
          <wp:simplePos x="0" y="0"/>
          <wp:positionH relativeFrom="column">
            <wp:posOffset>4979035</wp:posOffset>
          </wp:positionH>
          <wp:positionV relativeFrom="paragraph">
            <wp:posOffset>-59690</wp:posOffset>
          </wp:positionV>
          <wp:extent cx="1454150" cy="812165"/>
          <wp:effectExtent l="0" t="0" r="0" b="0"/>
          <wp:wrapTight wrapText="bothSides">
            <wp:wrapPolygon edited="0">
              <wp:start x="2264" y="0"/>
              <wp:lineTo x="0" y="4560"/>
              <wp:lineTo x="0" y="21279"/>
              <wp:lineTo x="18393" y="21279"/>
              <wp:lineTo x="19808" y="21279"/>
              <wp:lineTo x="21223" y="15199"/>
              <wp:lineTo x="21223" y="507"/>
              <wp:lineTo x="3962" y="0"/>
              <wp:lineTo x="22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4E246C" wp14:editId="70BC5A92">
          <wp:extent cx="2647950" cy="64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7950" cy="643890"/>
                  </a:xfrm>
                  <a:prstGeom prst="rect">
                    <a:avLst/>
                  </a:prstGeom>
                  <a:noFill/>
                  <a:ln>
                    <a:noFill/>
                  </a:ln>
                </pic:spPr>
              </pic:pic>
            </a:graphicData>
          </a:graphic>
        </wp:inline>
      </w:drawing>
    </w:r>
    <w:r w:rsidR="004C1AE0">
      <w:tab/>
    </w:r>
    <w:r w:rsidR="004C1A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66pt;height:108pt" o:bullet="t">
        <v:imagedata r:id="rId1" o:title="artC4B"/>
      </v:shape>
    </w:pict>
  </w:numPicBullet>
  <w:abstractNum w:abstractNumId="0" w15:restartNumberingAfterBreak="0">
    <w:nsid w:val="03B730E9"/>
    <w:multiLevelType w:val="hybridMultilevel"/>
    <w:tmpl w:val="16E2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574"/>
    <w:multiLevelType w:val="hybridMultilevel"/>
    <w:tmpl w:val="1F0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31767"/>
    <w:multiLevelType w:val="hybridMultilevel"/>
    <w:tmpl w:val="F53A5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CD51F8"/>
    <w:multiLevelType w:val="hybridMultilevel"/>
    <w:tmpl w:val="BA6E82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37634C"/>
    <w:multiLevelType w:val="hybridMultilevel"/>
    <w:tmpl w:val="6B0E7580"/>
    <w:lvl w:ilvl="0" w:tplc="4DF2B68C">
      <w:start w:val="1"/>
      <w:numFmt w:val="bullet"/>
      <w:lvlText w:val=""/>
      <w:lvlPicBulletId w:val="0"/>
      <w:lvlJc w:val="left"/>
      <w:pPr>
        <w:tabs>
          <w:tab w:val="num" w:pos="720"/>
        </w:tabs>
        <w:ind w:left="720" w:hanging="360"/>
      </w:pPr>
      <w:rPr>
        <w:rFonts w:ascii="Symbol" w:hAnsi="Symbol" w:hint="default"/>
      </w:rPr>
    </w:lvl>
    <w:lvl w:ilvl="1" w:tplc="8E44448C">
      <w:start w:val="2633"/>
      <w:numFmt w:val="bullet"/>
      <w:lvlText w:val="–"/>
      <w:lvlJc w:val="left"/>
      <w:pPr>
        <w:tabs>
          <w:tab w:val="num" w:pos="1440"/>
        </w:tabs>
        <w:ind w:left="1440" w:hanging="360"/>
      </w:pPr>
      <w:rPr>
        <w:rFonts w:ascii="Lucida Grande" w:hAnsi="Lucida Grande" w:hint="default"/>
      </w:rPr>
    </w:lvl>
    <w:lvl w:ilvl="2" w:tplc="3BF2298A" w:tentative="1">
      <w:start w:val="1"/>
      <w:numFmt w:val="bullet"/>
      <w:lvlText w:val=""/>
      <w:lvlPicBulletId w:val="0"/>
      <w:lvlJc w:val="left"/>
      <w:pPr>
        <w:tabs>
          <w:tab w:val="num" w:pos="2160"/>
        </w:tabs>
        <w:ind w:left="2160" w:hanging="360"/>
      </w:pPr>
      <w:rPr>
        <w:rFonts w:ascii="Symbol" w:hAnsi="Symbol" w:hint="default"/>
      </w:rPr>
    </w:lvl>
    <w:lvl w:ilvl="3" w:tplc="F3C44886" w:tentative="1">
      <w:start w:val="1"/>
      <w:numFmt w:val="bullet"/>
      <w:lvlText w:val=""/>
      <w:lvlPicBulletId w:val="0"/>
      <w:lvlJc w:val="left"/>
      <w:pPr>
        <w:tabs>
          <w:tab w:val="num" w:pos="2880"/>
        </w:tabs>
        <w:ind w:left="2880" w:hanging="360"/>
      </w:pPr>
      <w:rPr>
        <w:rFonts w:ascii="Symbol" w:hAnsi="Symbol" w:hint="default"/>
      </w:rPr>
    </w:lvl>
    <w:lvl w:ilvl="4" w:tplc="D1821106" w:tentative="1">
      <w:start w:val="1"/>
      <w:numFmt w:val="bullet"/>
      <w:lvlText w:val=""/>
      <w:lvlPicBulletId w:val="0"/>
      <w:lvlJc w:val="left"/>
      <w:pPr>
        <w:tabs>
          <w:tab w:val="num" w:pos="3600"/>
        </w:tabs>
        <w:ind w:left="3600" w:hanging="360"/>
      </w:pPr>
      <w:rPr>
        <w:rFonts w:ascii="Symbol" w:hAnsi="Symbol" w:hint="default"/>
      </w:rPr>
    </w:lvl>
    <w:lvl w:ilvl="5" w:tplc="6352DBC0" w:tentative="1">
      <w:start w:val="1"/>
      <w:numFmt w:val="bullet"/>
      <w:lvlText w:val=""/>
      <w:lvlPicBulletId w:val="0"/>
      <w:lvlJc w:val="left"/>
      <w:pPr>
        <w:tabs>
          <w:tab w:val="num" w:pos="4320"/>
        </w:tabs>
        <w:ind w:left="4320" w:hanging="360"/>
      </w:pPr>
      <w:rPr>
        <w:rFonts w:ascii="Symbol" w:hAnsi="Symbol" w:hint="default"/>
      </w:rPr>
    </w:lvl>
    <w:lvl w:ilvl="6" w:tplc="F288D282" w:tentative="1">
      <w:start w:val="1"/>
      <w:numFmt w:val="bullet"/>
      <w:lvlText w:val=""/>
      <w:lvlPicBulletId w:val="0"/>
      <w:lvlJc w:val="left"/>
      <w:pPr>
        <w:tabs>
          <w:tab w:val="num" w:pos="5040"/>
        </w:tabs>
        <w:ind w:left="5040" w:hanging="360"/>
      </w:pPr>
      <w:rPr>
        <w:rFonts w:ascii="Symbol" w:hAnsi="Symbol" w:hint="default"/>
      </w:rPr>
    </w:lvl>
    <w:lvl w:ilvl="7" w:tplc="769EF8BE" w:tentative="1">
      <w:start w:val="1"/>
      <w:numFmt w:val="bullet"/>
      <w:lvlText w:val=""/>
      <w:lvlPicBulletId w:val="0"/>
      <w:lvlJc w:val="left"/>
      <w:pPr>
        <w:tabs>
          <w:tab w:val="num" w:pos="5760"/>
        </w:tabs>
        <w:ind w:left="5760" w:hanging="360"/>
      </w:pPr>
      <w:rPr>
        <w:rFonts w:ascii="Symbol" w:hAnsi="Symbol" w:hint="default"/>
      </w:rPr>
    </w:lvl>
    <w:lvl w:ilvl="8" w:tplc="5BCC1A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68D346D"/>
    <w:multiLevelType w:val="hybridMultilevel"/>
    <w:tmpl w:val="356E3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63E6C"/>
    <w:multiLevelType w:val="hybridMultilevel"/>
    <w:tmpl w:val="B81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E5CE8"/>
    <w:multiLevelType w:val="hybridMultilevel"/>
    <w:tmpl w:val="FA9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923D7"/>
    <w:multiLevelType w:val="hybridMultilevel"/>
    <w:tmpl w:val="4CE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B6CD5"/>
    <w:multiLevelType w:val="hybridMultilevel"/>
    <w:tmpl w:val="E6DC3EFC"/>
    <w:lvl w:ilvl="0" w:tplc="C8D2DD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A6E24"/>
    <w:multiLevelType w:val="hybridMultilevel"/>
    <w:tmpl w:val="5A12F5A2"/>
    <w:lvl w:ilvl="0" w:tplc="C8D2DD7E">
      <w:start w:val="1"/>
      <w:numFmt w:val="bullet"/>
      <w:lvlText w:val="•"/>
      <w:lvlJc w:val="left"/>
      <w:pPr>
        <w:tabs>
          <w:tab w:val="num" w:pos="720"/>
        </w:tabs>
        <w:ind w:left="720" w:hanging="360"/>
      </w:pPr>
      <w:rPr>
        <w:rFonts w:ascii="Arial" w:hAnsi="Arial" w:hint="default"/>
      </w:rPr>
    </w:lvl>
    <w:lvl w:ilvl="1" w:tplc="D2E07DBE">
      <w:start w:val="1"/>
      <w:numFmt w:val="bullet"/>
      <w:lvlText w:val="•"/>
      <w:lvlJc w:val="left"/>
      <w:pPr>
        <w:tabs>
          <w:tab w:val="num" w:pos="1440"/>
        </w:tabs>
        <w:ind w:left="1440" w:hanging="360"/>
      </w:pPr>
      <w:rPr>
        <w:rFonts w:ascii="Arial" w:hAnsi="Arial" w:hint="default"/>
      </w:rPr>
    </w:lvl>
    <w:lvl w:ilvl="2" w:tplc="6AEA3512" w:tentative="1">
      <w:start w:val="1"/>
      <w:numFmt w:val="bullet"/>
      <w:lvlText w:val="•"/>
      <w:lvlJc w:val="left"/>
      <w:pPr>
        <w:tabs>
          <w:tab w:val="num" w:pos="2160"/>
        </w:tabs>
        <w:ind w:left="2160" w:hanging="360"/>
      </w:pPr>
      <w:rPr>
        <w:rFonts w:ascii="Arial" w:hAnsi="Arial" w:hint="default"/>
      </w:rPr>
    </w:lvl>
    <w:lvl w:ilvl="3" w:tplc="7182F550" w:tentative="1">
      <w:start w:val="1"/>
      <w:numFmt w:val="bullet"/>
      <w:lvlText w:val="•"/>
      <w:lvlJc w:val="left"/>
      <w:pPr>
        <w:tabs>
          <w:tab w:val="num" w:pos="2880"/>
        </w:tabs>
        <w:ind w:left="2880" w:hanging="360"/>
      </w:pPr>
      <w:rPr>
        <w:rFonts w:ascii="Arial" w:hAnsi="Arial" w:hint="default"/>
      </w:rPr>
    </w:lvl>
    <w:lvl w:ilvl="4" w:tplc="BFC8D81A" w:tentative="1">
      <w:start w:val="1"/>
      <w:numFmt w:val="bullet"/>
      <w:lvlText w:val="•"/>
      <w:lvlJc w:val="left"/>
      <w:pPr>
        <w:tabs>
          <w:tab w:val="num" w:pos="3600"/>
        </w:tabs>
        <w:ind w:left="3600" w:hanging="360"/>
      </w:pPr>
      <w:rPr>
        <w:rFonts w:ascii="Arial" w:hAnsi="Arial" w:hint="default"/>
      </w:rPr>
    </w:lvl>
    <w:lvl w:ilvl="5" w:tplc="FE746BDC" w:tentative="1">
      <w:start w:val="1"/>
      <w:numFmt w:val="bullet"/>
      <w:lvlText w:val="•"/>
      <w:lvlJc w:val="left"/>
      <w:pPr>
        <w:tabs>
          <w:tab w:val="num" w:pos="4320"/>
        </w:tabs>
        <w:ind w:left="4320" w:hanging="360"/>
      </w:pPr>
      <w:rPr>
        <w:rFonts w:ascii="Arial" w:hAnsi="Arial" w:hint="default"/>
      </w:rPr>
    </w:lvl>
    <w:lvl w:ilvl="6" w:tplc="5C40701C" w:tentative="1">
      <w:start w:val="1"/>
      <w:numFmt w:val="bullet"/>
      <w:lvlText w:val="•"/>
      <w:lvlJc w:val="left"/>
      <w:pPr>
        <w:tabs>
          <w:tab w:val="num" w:pos="5040"/>
        </w:tabs>
        <w:ind w:left="5040" w:hanging="360"/>
      </w:pPr>
      <w:rPr>
        <w:rFonts w:ascii="Arial" w:hAnsi="Arial" w:hint="default"/>
      </w:rPr>
    </w:lvl>
    <w:lvl w:ilvl="7" w:tplc="436E1D74" w:tentative="1">
      <w:start w:val="1"/>
      <w:numFmt w:val="bullet"/>
      <w:lvlText w:val="•"/>
      <w:lvlJc w:val="left"/>
      <w:pPr>
        <w:tabs>
          <w:tab w:val="num" w:pos="5760"/>
        </w:tabs>
        <w:ind w:left="5760" w:hanging="360"/>
      </w:pPr>
      <w:rPr>
        <w:rFonts w:ascii="Arial" w:hAnsi="Arial" w:hint="default"/>
      </w:rPr>
    </w:lvl>
    <w:lvl w:ilvl="8" w:tplc="6E6A53F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
  </w:num>
  <w:num w:numId="4">
    <w:abstractNumId w:val="10"/>
  </w:num>
  <w:num w:numId="5">
    <w:abstractNumId w:val="5"/>
  </w:num>
  <w:num w:numId="6">
    <w:abstractNumId w:val="8"/>
  </w:num>
  <w:num w:numId="7">
    <w:abstractNumId w:val="9"/>
  </w:num>
  <w:num w:numId="8">
    <w:abstractNumId w:val="3"/>
  </w:num>
  <w:num w:numId="9">
    <w:abstractNumId w:val="7"/>
  </w:num>
  <w:num w:numId="10">
    <w:abstractNumId w:val="4"/>
  </w:num>
  <w:num w:numId="11">
    <w:abstractNumId w:val="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Ataei">
    <w15:presenceInfo w15:providerId="AD" w15:userId="S::pataei@aut.ac.nz::aee819e8-ca11-4f2a-b2fc-8adad1090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01389A"/>
    <w:rsid w:val="00025D56"/>
    <w:rsid w:val="00047939"/>
    <w:rsid w:val="00053C2A"/>
    <w:rsid w:val="000564F4"/>
    <w:rsid w:val="000866EE"/>
    <w:rsid w:val="00086739"/>
    <w:rsid w:val="000A2160"/>
    <w:rsid w:val="000B68FE"/>
    <w:rsid w:val="000C76FD"/>
    <w:rsid w:val="001218AC"/>
    <w:rsid w:val="00137684"/>
    <w:rsid w:val="001400DD"/>
    <w:rsid w:val="001414B8"/>
    <w:rsid w:val="00144B0D"/>
    <w:rsid w:val="001525B9"/>
    <w:rsid w:val="001562D2"/>
    <w:rsid w:val="001669C6"/>
    <w:rsid w:val="00170180"/>
    <w:rsid w:val="00177A5C"/>
    <w:rsid w:val="001808EB"/>
    <w:rsid w:val="00185ED5"/>
    <w:rsid w:val="00187764"/>
    <w:rsid w:val="001B02A2"/>
    <w:rsid w:val="001B1148"/>
    <w:rsid w:val="001B6A0B"/>
    <w:rsid w:val="001D6727"/>
    <w:rsid w:val="001D7512"/>
    <w:rsid w:val="001E298C"/>
    <w:rsid w:val="001E2EF3"/>
    <w:rsid w:val="001E4D49"/>
    <w:rsid w:val="001F067B"/>
    <w:rsid w:val="001F5121"/>
    <w:rsid w:val="00212695"/>
    <w:rsid w:val="002129A1"/>
    <w:rsid w:val="0021641B"/>
    <w:rsid w:val="00233C9D"/>
    <w:rsid w:val="0024552E"/>
    <w:rsid w:val="00245796"/>
    <w:rsid w:val="00247FFD"/>
    <w:rsid w:val="00267266"/>
    <w:rsid w:val="00272895"/>
    <w:rsid w:val="00283855"/>
    <w:rsid w:val="00287772"/>
    <w:rsid w:val="00293DB9"/>
    <w:rsid w:val="002A6252"/>
    <w:rsid w:val="002B4596"/>
    <w:rsid w:val="002C23F7"/>
    <w:rsid w:val="002C298E"/>
    <w:rsid w:val="002C686A"/>
    <w:rsid w:val="002E207C"/>
    <w:rsid w:val="002E7608"/>
    <w:rsid w:val="002F1E80"/>
    <w:rsid w:val="002F3768"/>
    <w:rsid w:val="002F40F0"/>
    <w:rsid w:val="003138AF"/>
    <w:rsid w:val="0032218D"/>
    <w:rsid w:val="0033197E"/>
    <w:rsid w:val="00334B95"/>
    <w:rsid w:val="0034083F"/>
    <w:rsid w:val="00340B23"/>
    <w:rsid w:val="0034172A"/>
    <w:rsid w:val="00342C40"/>
    <w:rsid w:val="003569CF"/>
    <w:rsid w:val="00360C7A"/>
    <w:rsid w:val="00360F5A"/>
    <w:rsid w:val="003653EE"/>
    <w:rsid w:val="00370CA6"/>
    <w:rsid w:val="0037140F"/>
    <w:rsid w:val="00371E3E"/>
    <w:rsid w:val="0038017E"/>
    <w:rsid w:val="003A735A"/>
    <w:rsid w:val="003A74BB"/>
    <w:rsid w:val="003C2E82"/>
    <w:rsid w:val="003C6E5C"/>
    <w:rsid w:val="003E03A4"/>
    <w:rsid w:val="003E0FD8"/>
    <w:rsid w:val="004201DF"/>
    <w:rsid w:val="00420F98"/>
    <w:rsid w:val="00434005"/>
    <w:rsid w:val="004504C2"/>
    <w:rsid w:val="00464B49"/>
    <w:rsid w:val="004858E3"/>
    <w:rsid w:val="00494A97"/>
    <w:rsid w:val="004A0CDD"/>
    <w:rsid w:val="004C1AE0"/>
    <w:rsid w:val="004C5AEB"/>
    <w:rsid w:val="004D7E26"/>
    <w:rsid w:val="004F47C0"/>
    <w:rsid w:val="00504645"/>
    <w:rsid w:val="00504CE0"/>
    <w:rsid w:val="00506865"/>
    <w:rsid w:val="005118C7"/>
    <w:rsid w:val="00523A20"/>
    <w:rsid w:val="0053288A"/>
    <w:rsid w:val="00533532"/>
    <w:rsid w:val="00535BF7"/>
    <w:rsid w:val="00543216"/>
    <w:rsid w:val="005667FD"/>
    <w:rsid w:val="00583EF4"/>
    <w:rsid w:val="0059252D"/>
    <w:rsid w:val="00595117"/>
    <w:rsid w:val="005A15B1"/>
    <w:rsid w:val="005A4A8E"/>
    <w:rsid w:val="005A4AC3"/>
    <w:rsid w:val="005A684A"/>
    <w:rsid w:val="005C24F7"/>
    <w:rsid w:val="005E66E7"/>
    <w:rsid w:val="005F0EFA"/>
    <w:rsid w:val="005F31AB"/>
    <w:rsid w:val="005F734D"/>
    <w:rsid w:val="006030AA"/>
    <w:rsid w:val="0060370F"/>
    <w:rsid w:val="0060768B"/>
    <w:rsid w:val="00615D38"/>
    <w:rsid w:val="0062237F"/>
    <w:rsid w:val="00624D2E"/>
    <w:rsid w:val="00635F5B"/>
    <w:rsid w:val="0064729F"/>
    <w:rsid w:val="00655D31"/>
    <w:rsid w:val="00672221"/>
    <w:rsid w:val="00685DEF"/>
    <w:rsid w:val="00693EB7"/>
    <w:rsid w:val="006A7135"/>
    <w:rsid w:val="006B3847"/>
    <w:rsid w:val="006B52D3"/>
    <w:rsid w:val="006C6A65"/>
    <w:rsid w:val="006D5334"/>
    <w:rsid w:val="006F1563"/>
    <w:rsid w:val="006F1BB6"/>
    <w:rsid w:val="006F47B6"/>
    <w:rsid w:val="0070149D"/>
    <w:rsid w:val="0072372A"/>
    <w:rsid w:val="00732092"/>
    <w:rsid w:val="00733886"/>
    <w:rsid w:val="007345E3"/>
    <w:rsid w:val="00745E0C"/>
    <w:rsid w:val="007606D2"/>
    <w:rsid w:val="00760797"/>
    <w:rsid w:val="007835E7"/>
    <w:rsid w:val="0079237D"/>
    <w:rsid w:val="00793D2A"/>
    <w:rsid w:val="007A0A78"/>
    <w:rsid w:val="007A5269"/>
    <w:rsid w:val="007B7C1D"/>
    <w:rsid w:val="007C2580"/>
    <w:rsid w:val="007D118E"/>
    <w:rsid w:val="007D1D66"/>
    <w:rsid w:val="007E3A96"/>
    <w:rsid w:val="00812ED2"/>
    <w:rsid w:val="0084611D"/>
    <w:rsid w:val="008628C6"/>
    <w:rsid w:val="008665C5"/>
    <w:rsid w:val="008773F4"/>
    <w:rsid w:val="00894176"/>
    <w:rsid w:val="008A113A"/>
    <w:rsid w:val="008A2DF4"/>
    <w:rsid w:val="008B20D5"/>
    <w:rsid w:val="008C7319"/>
    <w:rsid w:val="008D28D2"/>
    <w:rsid w:val="008D5D7E"/>
    <w:rsid w:val="008F2184"/>
    <w:rsid w:val="00902325"/>
    <w:rsid w:val="00905363"/>
    <w:rsid w:val="00922832"/>
    <w:rsid w:val="0093349B"/>
    <w:rsid w:val="009370C6"/>
    <w:rsid w:val="009466C0"/>
    <w:rsid w:val="00976F1A"/>
    <w:rsid w:val="00982418"/>
    <w:rsid w:val="00983242"/>
    <w:rsid w:val="009959F3"/>
    <w:rsid w:val="009A3A66"/>
    <w:rsid w:val="009B077C"/>
    <w:rsid w:val="009B0A7A"/>
    <w:rsid w:val="009B1109"/>
    <w:rsid w:val="009C2395"/>
    <w:rsid w:val="009F2CB1"/>
    <w:rsid w:val="00A32767"/>
    <w:rsid w:val="00A34FFC"/>
    <w:rsid w:val="00A56748"/>
    <w:rsid w:val="00A72861"/>
    <w:rsid w:val="00A7311E"/>
    <w:rsid w:val="00A7612D"/>
    <w:rsid w:val="00A83DEE"/>
    <w:rsid w:val="00A85975"/>
    <w:rsid w:val="00A901DB"/>
    <w:rsid w:val="00A91B56"/>
    <w:rsid w:val="00AC2AEB"/>
    <w:rsid w:val="00AC763B"/>
    <w:rsid w:val="00AD51BA"/>
    <w:rsid w:val="00AE4A8E"/>
    <w:rsid w:val="00AE669E"/>
    <w:rsid w:val="00AF2074"/>
    <w:rsid w:val="00AF6A74"/>
    <w:rsid w:val="00B02EE1"/>
    <w:rsid w:val="00B046FD"/>
    <w:rsid w:val="00B26D09"/>
    <w:rsid w:val="00B2724F"/>
    <w:rsid w:val="00B37350"/>
    <w:rsid w:val="00B57BE8"/>
    <w:rsid w:val="00B65693"/>
    <w:rsid w:val="00B74103"/>
    <w:rsid w:val="00B82380"/>
    <w:rsid w:val="00B9008C"/>
    <w:rsid w:val="00BA1582"/>
    <w:rsid w:val="00BD0A11"/>
    <w:rsid w:val="00BD4E19"/>
    <w:rsid w:val="00BE1D74"/>
    <w:rsid w:val="00BE416A"/>
    <w:rsid w:val="00BE64D0"/>
    <w:rsid w:val="00BF0E4A"/>
    <w:rsid w:val="00C0501F"/>
    <w:rsid w:val="00C30F91"/>
    <w:rsid w:val="00C51D0C"/>
    <w:rsid w:val="00C53FB6"/>
    <w:rsid w:val="00C71494"/>
    <w:rsid w:val="00C7411C"/>
    <w:rsid w:val="00C74D9F"/>
    <w:rsid w:val="00C76A78"/>
    <w:rsid w:val="00C83588"/>
    <w:rsid w:val="00C92B1C"/>
    <w:rsid w:val="00CB1040"/>
    <w:rsid w:val="00CB321C"/>
    <w:rsid w:val="00CB38FC"/>
    <w:rsid w:val="00CB4EBD"/>
    <w:rsid w:val="00CC775F"/>
    <w:rsid w:val="00CD10AB"/>
    <w:rsid w:val="00CF3055"/>
    <w:rsid w:val="00CF77C4"/>
    <w:rsid w:val="00CF7DAE"/>
    <w:rsid w:val="00D076C2"/>
    <w:rsid w:val="00D146E4"/>
    <w:rsid w:val="00D2279E"/>
    <w:rsid w:val="00D349B9"/>
    <w:rsid w:val="00D41AD1"/>
    <w:rsid w:val="00D47841"/>
    <w:rsid w:val="00D508FA"/>
    <w:rsid w:val="00D5580C"/>
    <w:rsid w:val="00D5702A"/>
    <w:rsid w:val="00D61E8C"/>
    <w:rsid w:val="00D72696"/>
    <w:rsid w:val="00D759D5"/>
    <w:rsid w:val="00D83278"/>
    <w:rsid w:val="00D90314"/>
    <w:rsid w:val="00DD4A75"/>
    <w:rsid w:val="00DD7A50"/>
    <w:rsid w:val="00DE408A"/>
    <w:rsid w:val="00DF12ED"/>
    <w:rsid w:val="00E11397"/>
    <w:rsid w:val="00E13C29"/>
    <w:rsid w:val="00E353C5"/>
    <w:rsid w:val="00E44D72"/>
    <w:rsid w:val="00E54C65"/>
    <w:rsid w:val="00E829B2"/>
    <w:rsid w:val="00EB47B4"/>
    <w:rsid w:val="00ED090B"/>
    <w:rsid w:val="00ED2684"/>
    <w:rsid w:val="00ED467F"/>
    <w:rsid w:val="00EF6EE6"/>
    <w:rsid w:val="00F12972"/>
    <w:rsid w:val="00F16097"/>
    <w:rsid w:val="00F21CAE"/>
    <w:rsid w:val="00F35B3F"/>
    <w:rsid w:val="00F426AA"/>
    <w:rsid w:val="00F511EF"/>
    <w:rsid w:val="00F93FDD"/>
    <w:rsid w:val="00FA00D9"/>
    <w:rsid w:val="00FC414F"/>
    <w:rsid w:val="00FC5E8A"/>
    <w:rsid w:val="00FC6D6C"/>
    <w:rsid w:val="00FD488A"/>
    <w:rsid w:val="00FF265E"/>
    <w:rsid w:val="00FF7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D5E79"/>
  <w15:docId w15:val="{730FDBEE-83F8-4998-B6AF-1641831F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0EFA"/>
    <w:rPr>
      <w:rFonts w:ascii="Tahoma" w:hAnsi="Tahoma" w:cs="Tahoma"/>
      <w:sz w:val="16"/>
      <w:szCs w:val="16"/>
    </w:rPr>
  </w:style>
  <w:style w:type="paragraph" w:styleId="Header">
    <w:name w:val="header"/>
    <w:basedOn w:val="Normal"/>
    <w:link w:val="HeaderChar"/>
    <w:uiPriority w:val="99"/>
    <w:unhideWhenUsed/>
    <w:rsid w:val="005F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FA"/>
  </w:style>
  <w:style w:type="paragraph" w:styleId="Footer">
    <w:name w:val="footer"/>
    <w:basedOn w:val="Normal"/>
    <w:link w:val="FooterChar"/>
    <w:uiPriority w:val="99"/>
    <w:unhideWhenUsed/>
    <w:rsid w:val="005F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FA"/>
  </w:style>
  <w:style w:type="paragraph" w:customStyle="1" w:styleId="NoSpacing1">
    <w:name w:val="No Spacing1"/>
    <w:uiPriority w:val="1"/>
    <w:qFormat/>
    <w:rsid w:val="002731BB"/>
    <w:rPr>
      <w:sz w:val="22"/>
      <w:szCs w:val="22"/>
    </w:rPr>
  </w:style>
  <w:style w:type="paragraph" w:styleId="ListParagraph">
    <w:name w:val="List Paragraph"/>
    <w:basedOn w:val="Normal"/>
    <w:uiPriority w:val="34"/>
    <w:qFormat/>
    <w:rsid w:val="00ED2684"/>
    <w:pPr>
      <w:ind w:left="720"/>
      <w:contextualSpacing/>
    </w:pPr>
  </w:style>
  <w:style w:type="character" w:styleId="Hyperlink">
    <w:name w:val="Hyperlink"/>
    <w:uiPriority w:val="99"/>
    <w:unhideWhenUsed/>
    <w:rsid w:val="003653EE"/>
    <w:rPr>
      <w:color w:val="0000FF"/>
      <w:u w:val="single"/>
    </w:rPr>
  </w:style>
  <w:style w:type="paragraph" w:styleId="NormalWeb">
    <w:name w:val="Normal (Web)"/>
    <w:basedOn w:val="Normal"/>
    <w:uiPriority w:val="99"/>
    <w:unhideWhenUsed/>
    <w:rsid w:val="00C30F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47FFD"/>
  </w:style>
  <w:style w:type="paragraph" w:styleId="NoSpacing">
    <w:name w:val="No Spacing"/>
    <w:uiPriority w:val="1"/>
    <w:qFormat/>
    <w:rsid w:val="00247FFD"/>
    <w:rPr>
      <w:sz w:val="22"/>
      <w:szCs w:val="22"/>
    </w:rPr>
  </w:style>
  <w:style w:type="character" w:styleId="UnresolvedMention">
    <w:name w:val="Unresolved Mention"/>
    <w:uiPriority w:val="99"/>
    <w:semiHidden/>
    <w:unhideWhenUsed/>
    <w:rsid w:val="003C6E5C"/>
    <w:rPr>
      <w:color w:val="605E5C"/>
      <w:shd w:val="clear" w:color="auto" w:fill="E1DFDD"/>
    </w:rPr>
  </w:style>
  <w:style w:type="table" w:styleId="TableGrid">
    <w:name w:val="Table Grid"/>
    <w:basedOn w:val="TableNormal"/>
    <w:uiPriority w:val="59"/>
    <w:rsid w:val="003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3197E"/>
    <w:rPr>
      <w:sz w:val="16"/>
      <w:szCs w:val="16"/>
    </w:rPr>
  </w:style>
  <w:style w:type="paragraph" w:styleId="CommentText">
    <w:name w:val="annotation text"/>
    <w:basedOn w:val="Normal"/>
    <w:link w:val="CommentTextChar"/>
    <w:uiPriority w:val="99"/>
    <w:semiHidden/>
    <w:unhideWhenUsed/>
    <w:rsid w:val="0033197E"/>
    <w:rPr>
      <w:sz w:val="20"/>
      <w:szCs w:val="20"/>
    </w:rPr>
  </w:style>
  <w:style w:type="character" w:customStyle="1" w:styleId="CommentTextChar">
    <w:name w:val="Comment Text Char"/>
    <w:basedOn w:val="DefaultParagraphFont"/>
    <w:link w:val="CommentText"/>
    <w:uiPriority w:val="99"/>
    <w:semiHidden/>
    <w:rsid w:val="0033197E"/>
  </w:style>
  <w:style w:type="paragraph" w:styleId="CommentSubject">
    <w:name w:val="annotation subject"/>
    <w:basedOn w:val="CommentText"/>
    <w:next w:val="CommentText"/>
    <w:link w:val="CommentSubjectChar"/>
    <w:uiPriority w:val="99"/>
    <w:semiHidden/>
    <w:unhideWhenUsed/>
    <w:rsid w:val="0033197E"/>
    <w:rPr>
      <w:b/>
      <w:bCs/>
    </w:rPr>
  </w:style>
  <w:style w:type="character" w:customStyle="1" w:styleId="CommentSubjectChar">
    <w:name w:val="Comment Subject Char"/>
    <w:link w:val="CommentSubject"/>
    <w:uiPriority w:val="99"/>
    <w:semiHidden/>
    <w:rsid w:val="0033197E"/>
    <w:rPr>
      <w:b/>
      <w:bCs/>
    </w:rPr>
  </w:style>
  <w:style w:type="character" w:styleId="FollowedHyperlink">
    <w:name w:val="FollowedHyperlink"/>
    <w:uiPriority w:val="99"/>
    <w:semiHidden/>
    <w:unhideWhenUsed/>
    <w:rsid w:val="005A4A8E"/>
    <w:rPr>
      <w:color w:val="954F72"/>
      <w:u w:val="single"/>
    </w:rPr>
  </w:style>
  <w:style w:type="paragraph" w:styleId="Revision">
    <w:name w:val="Revision"/>
    <w:hidden/>
    <w:uiPriority w:val="99"/>
    <w:semiHidden/>
    <w:rsid w:val="002728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796">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547"/>
          <w:marRight w:val="0"/>
          <w:marTop w:val="360"/>
          <w:marBottom w:val="0"/>
          <w:divBdr>
            <w:top w:val="none" w:sz="0" w:space="0" w:color="auto"/>
            <w:left w:val="none" w:sz="0" w:space="0" w:color="auto"/>
            <w:bottom w:val="none" w:sz="0" w:space="0" w:color="auto"/>
            <w:right w:val="none" w:sz="0" w:space="0" w:color="auto"/>
          </w:divBdr>
        </w:div>
        <w:div w:id="611329778">
          <w:marLeft w:val="547"/>
          <w:marRight w:val="0"/>
          <w:marTop w:val="360"/>
          <w:marBottom w:val="0"/>
          <w:divBdr>
            <w:top w:val="none" w:sz="0" w:space="0" w:color="auto"/>
            <w:left w:val="none" w:sz="0" w:space="0" w:color="auto"/>
            <w:bottom w:val="none" w:sz="0" w:space="0" w:color="auto"/>
            <w:right w:val="none" w:sz="0" w:space="0" w:color="auto"/>
          </w:divBdr>
        </w:div>
        <w:div w:id="643006036">
          <w:marLeft w:val="547"/>
          <w:marRight w:val="0"/>
          <w:marTop w:val="360"/>
          <w:marBottom w:val="0"/>
          <w:divBdr>
            <w:top w:val="none" w:sz="0" w:space="0" w:color="auto"/>
            <w:left w:val="none" w:sz="0" w:space="0" w:color="auto"/>
            <w:bottom w:val="none" w:sz="0" w:space="0" w:color="auto"/>
            <w:right w:val="none" w:sz="0" w:space="0" w:color="auto"/>
          </w:divBdr>
        </w:div>
        <w:div w:id="981034242">
          <w:marLeft w:val="547"/>
          <w:marRight w:val="0"/>
          <w:marTop w:val="360"/>
          <w:marBottom w:val="0"/>
          <w:divBdr>
            <w:top w:val="none" w:sz="0" w:space="0" w:color="auto"/>
            <w:left w:val="none" w:sz="0" w:space="0" w:color="auto"/>
            <w:bottom w:val="none" w:sz="0" w:space="0" w:color="auto"/>
            <w:right w:val="none" w:sz="0" w:space="0" w:color="auto"/>
          </w:divBdr>
        </w:div>
        <w:div w:id="1098331927">
          <w:marLeft w:val="547"/>
          <w:marRight w:val="0"/>
          <w:marTop w:val="360"/>
          <w:marBottom w:val="0"/>
          <w:divBdr>
            <w:top w:val="none" w:sz="0" w:space="0" w:color="auto"/>
            <w:left w:val="none" w:sz="0" w:space="0" w:color="auto"/>
            <w:bottom w:val="none" w:sz="0" w:space="0" w:color="auto"/>
            <w:right w:val="none" w:sz="0" w:space="0" w:color="auto"/>
          </w:divBdr>
        </w:div>
        <w:div w:id="1200435077">
          <w:marLeft w:val="547"/>
          <w:marRight w:val="0"/>
          <w:marTop w:val="360"/>
          <w:marBottom w:val="0"/>
          <w:divBdr>
            <w:top w:val="none" w:sz="0" w:space="0" w:color="auto"/>
            <w:left w:val="none" w:sz="0" w:space="0" w:color="auto"/>
            <w:bottom w:val="none" w:sz="0" w:space="0" w:color="auto"/>
            <w:right w:val="none" w:sz="0" w:space="0" w:color="auto"/>
          </w:divBdr>
        </w:div>
        <w:div w:id="1228111739">
          <w:marLeft w:val="547"/>
          <w:marRight w:val="0"/>
          <w:marTop w:val="360"/>
          <w:marBottom w:val="0"/>
          <w:divBdr>
            <w:top w:val="none" w:sz="0" w:space="0" w:color="auto"/>
            <w:left w:val="none" w:sz="0" w:space="0" w:color="auto"/>
            <w:bottom w:val="none" w:sz="0" w:space="0" w:color="auto"/>
            <w:right w:val="none" w:sz="0" w:space="0" w:color="auto"/>
          </w:divBdr>
        </w:div>
        <w:div w:id="1335455317">
          <w:marLeft w:val="547"/>
          <w:marRight w:val="0"/>
          <w:marTop w:val="360"/>
          <w:marBottom w:val="0"/>
          <w:divBdr>
            <w:top w:val="none" w:sz="0" w:space="0" w:color="auto"/>
            <w:left w:val="none" w:sz="0" w:space="0" w:color="auto"/>
            <w:bottom w:val="none" w:sz="0" w:space="0" w:color="auto"/>
            <w:right w:val="none" w:sz="0" w:space="0" w:color="auto"/>
          </w:divBdr>
        </w:div>
        <w:div w:id="1348485518">
          <w:marLeft w:val="547"/>
          <w:marRight w:val="0"/>
          <w:marTop w:val="360"/>
          <w:marBottom w:val="0"/>
          <w:divBdr>
            <w:top w:val="none" w:sz="0" w:space="0" w:color="auto"/>
            <w:left w:val="none" w:sz="0" w:space="0" w:color="auto"/>
            <w:bottom w:val="none" w:sz="0" w:space="0" w:color="auto"/>
            <w:right w:val="none" w:sz="0" w:space="0" w:color="auto"/>
          </w:divBdr>
        </w:div>
        <w:div w:id="1503625091">
          <w:marLeft w:val="547"/>
          <w:marRight w:val="0"/>
          <w:marTop w:val="360"/>
          <w:marBottom w:val="0"/>
          <w:divBdr>
            <w:top w:val="none" w:sz="0" w:space="0" w:color="auto"/>
            <w:left w:val="none" w:sz="0" w:space="0" w:color="auto"/>
            <w:bottom w:val="none" w:sz="0" w:space="0" w:color="auto"/>
            <w:right w:val="none" w:sz="0" w:space="0" w:color="auto"/>
          </w:divBdr>
        </w:div>
        <w:div w:id="1637443496">
          <w:marLeft w:val="547"/>
          <w:marRight w:val="0"/>
          <w:marTop w:val="360"/>
          <w:marBottom w:val="0"/>
          <w:divBdr>
            <w:top w:val="none" w:sz="0" w:space="0" w:color="auto"/>
            <w:left w:val="none" w:sz="0" w:space="0" w:color="auto"/>
            <w:bottom w:val="none" w:sz="0" w:space="0" w:color="auto"/>
            <w:right w:val="none" w:sz="0" w:space="0" w:color="auto"/>
          </w:divBdr>
        </w:div>
        <w:div w:id="1662654631">
          <w:marLeft w:val="547"/>
          <w:marRight w:val="0"/>
          <w:marTop w:val="360"/>
          <w:marBottom w:val="0"/>
          <w:divBdr>
            <w:top w:val="none" w:sz="0" w:space="0" w:color="auto"/>
            <w:left w:val="none" w:sz="0" w:space="0" w:color="auto"/>
            <w:bottom w:val="none" w:sz="0" w:space="0" w:color="auto"/>
            <w:right w:val="none" w:sz="0" w:space="0" w:color="auto"/>
          </w:divBdr>
        </w:div>
        <w:div w:id="1789814728">
          <w:marLeft w:val="547"/>
          <w:marRight w:val="0"/>
          <w:marTop w:val="360"/>
          <w:marBottom w:val="0"/>
          <w:divBdr>
            <w:top w:val="none" w:sz="0" w:space="0" w:color="auto"/>
            <w:left w:val="none" w:sz="0" w:space="0" w:color="auto"/>
            <w:bottom w:val="none" w:sz="0" w:space="0" w:color="auto"/>
            <w:right w:val="none" w:sz="0" w:space="0" w:color="auto"/>
          </w:divBdr>
        </w:div>
        <w:div w:id="2010477394">
          <w:marLeft w:val="547"/>
          <w:marRight w:val="0"/>
          <w:marTop w:val="360"/>
          <w:marBottom w:val="0"/>
          <w:divBdr>
            <w:top w:val="none" w:sz="0" w:space="0" w:color="auto"/>
            <w:left w:val="none" w:sz="0" w:space="0" w:color="auto"/>
            <w:bottom w:val="none" w:sz="0" w:space="0" w:color="auto"/>
            <w:right w:val="none" w:sz="0" w:space="0" w:color="auto"/>
          </w:divBdr>
        </w:div>
        <w:div w:id="2108499827">
          <w:marLeft w:val="547"/>
          <w:marRight w:val="0"/>
          <w:marTop w:val="360"/>
          <w:marBottom w:val="0"/>
          <w:divBdr>
            <w:top w:val="none" w:sz="0" w:space="0" w:color="auto"/>
            <w:left w:val="none" w:sz="0" w:space="0" w:color="auto"/>
            <w:bottom w:val="none" w:sz="0" w:space="0" w:color="auto"/>
            <w:right w:val="none" w:sz="0" w:space="0" w:color="auto"/>
          </w:divBdr>
        </w:div>
      </w:divsChild>
    </w:div>
    <w:div w:id="999390050">
      <w:bodyDiv w:val="1"/>
      <w:marLeft w:val="0"/>
      <w:marRight w:val="0"/>
      <w:marTop w:val="0"/>
      <w:marBottom w:val="0"/>
      <w:divBdr>
        <w:top w:val="none" w:sz="0" w:space="0" w:color="auto"/>
        <w:left w:val="none" w:sz="0" w:space="0" w:color="auto"/>
        <w:bottom w:val="none" w:sz="0" w:space="0" w:color="auto"/>
        <w:right w:val="none" w:sz="0" w:space="0" w:color="auto"/>
      </w:divBdr>
      <w:divsChild>
        <w:div w:id="1259369088">
          <w:marLeft w:val="0"/>
          <w:marRight w:val="0"/>
          <w:marTop w:val="0"/>
          <w:marBottom w:val="0"/>
          <w:divBdr>
            <w:top w:val="none" w:sz="0" w:space="0" w:color="auto"/>
            <w:left w:val="none" w:sz="0" w:space="0" w:color="auto"/>
            <w:bottom w:val="none" w:sz="0" w:space="0" w:color="auto"/>
            <w:right w:val="none" w:sz="0" w:space="0" w:color="auto"/>
          </w:divBdr>
          <w:divsChild>
            <w:div w:id="1110011467">
              <w:marLeft w:val="0"/>
              <w:marRight w:val="0"/>
              <w:marTop w:val="0"/>
              <w:marBottom w:val="0"/>
              <w:divBdr>
                <w:top w:val="none" w:sz="0" w:space="0" w:color="auto"/>
                <w:left w:val="none" w:sz="0" w:space="0" w:color="auto"/>
                <w:bottom w:val="none" w:sz="0" w:space="0" w:color="auto"/>
                <w:right w:val="none" w:sz="0" w:space="0" w:color="auto"/>
              </w:divBdr>
              <w:divsChild>
                <w:div w:id="457987830">
                  <w:marLeft w:val="0"/>
                  <w:marRight w:val="0"/>
                  <w:marTop w:val="0"/>
                  <w:marBottom w:val="0"/>
                  <w:divBdr>
                    <w:top w:val="none" w:sz="0" w:space="0" w:color="auto"/>
                    <w:left w:val="none" w:sz="0" w:space="0" w:color="auto"/>
                    <w:bottom w:val="none" w:sz="0" w:space="0" w:color="auto"/>
                    <w:right w:val="none" w:sz="0" w:space="0" w:color="auto"/>
                  </w:divBdr>
                  <w:divsChild>
                    <w:div w:id="499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694">
          <w:marLeft w:val="0"/>
          <w:marRight w:val="0"/>
          <w:marTop w:val="0"/>
          <w:marBottom w:val="0"/>
          <w:divBdr>
            <w:top w:val="none" w:sz="0" w:space="0" w:color="auto"/>
            <w:left w:val="none" w:sz="0" w:space="0" w:color="auto"/>
            <w:bottom w:val="none" w:sz="0" w:space="0" w:color="auto"/>
            <w:right w:val="none" w:sz="0" w:space="0" w:color="auto"/>
          </w:divBdr>
        </w:div>
      </w:divsChild>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788891587">
      <w:bodyDiv w:val="1"/>
      <w:marLeft w:val="0"/>
      <w:marRight w:val="0"/>
      <w:marTop w:val="0"/>
      <w:marBottom w:val="0"/>
      <w:divBdr>
        <w:top w:val="none" w:sz="0" w:space="0" w:color="auto"/>
        <w:left w:val="none" w:sz="0" w:space="0" w:color="auto"/>
        <w:bottom w:val="none" w:sz="0" w:space="0" w:color="auto"/>
        <w:right w:val="none" w:sz="0" w:space="0" w:color="auto"/>
      </w:divBdr>
    </w:div>
    <w:div w:id="193222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access.ieee.org/guide-for-authors/post-acceptance-guide/" TargetMode="External"/><Relationship Id="rId13" Type="http://schemas.openxmlformats.org/officeDocument/2006/relationships/hyperlink" Target="https://www.enago.com/iee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e.atyponrex.com/journal/ieee-access" TargetMode="External"/><Relationship Id="rId12" Type="http://schemas.openxmlformats.org/officeDocument/2006/relationships/hyperlink" Target="https://www.aje.com/go/ieee/" TargetMode="External"/><Relationship Id="rId17" Type="http://schemas.openxmlformats.org/officeDocument/2006/relationships/hyperlink" Target="mailto:IEEESupport@copyright.com" TargetMode="External"/><Relationship Id="rId2" Type="http://schemas.openxmlformats.org/officeDocument/2006/relationships/styles" Target="styles.xml"/><Relationship Id="rId16" Type="http://schemas.openxmlformats.org/officeDocument/2006/relationships/hyperlink" Target="https://ieeeaccess.ieee.org/guide-for-authors/post-acceptance-guid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flight.paperpal.com/partner/ieee/access" TargetMode="External"/><Relationship Id="rId5" Type="http://schemas.openxmlformats.org/officeDocument/2006/relationships/footnotes" Target="footnotes.xml"/><Relationship Id="rId15" Type="http://schemas.openxmlformats.org/officeDocument/2006/relationships/hyperlink" Target="https://ieeeaccess.ieee.org/guide-for-authors/preparing-your-article/" TargetMode="External"/><Relationship Id="rId23" Type="http://schemas.openxmlformats.org/officeDocument/2006/relationships/theme" Target="theme/theme1.xml"/><Relationship Id="rId10" Type="http://schemas.openxmlformats.org/officeDocument/2006/relationships/hyperlink" Target="http://journals.ieeeauthorcenter.ieee.org/wp-content/uploads/sites/7/Editing-Mathematic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ournals.ieeeauthorcenter.ieee.org/create-your-ieee-journal-article/create-the-text-of-your-article/ieee-editorial-style-manual/" TargetMode="External"/><Relationship Id="rId14" Type="http://schemas.openxmlformats.org/officeDocument/2006/relationships/hyperlink" Target="https://www.enago.com/ieee/cn/"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7014</CharactersWithSpaces>
  <SharedDoc>false</SharedDoc>
  <HLinks>
    <vt:vector size="24" baseType="variant">
      <vt:variant>
        <vt:i4>6094929</vt:i4>
      </vt:variant>
      <vt:variant>
        <vt:i4>9</vt:i4>
      </vt:variant>
      <vt:variant>
        <vt:i4>0</vt:i4>
      </vt:variant>
      <vt:variant>
        <vt:i4>5</vt:i4>
      </vt:variant>
      <vt:variant>
        <vt:lpwstr>https://ieeeaccess.ieee.org/guide-for-authors/post-acceptance-guide/</vt:lpwstr>
      </vt:variant>
      <vt:variant>
        <vt:lpwstr/>
      </vt:variant>
      <vt:variant>
        <vt:i4>1572929</vt:i4>
      </vt:variant>
      <vt:variant>
        <vt:i4>6</vt:i4>
      </vt:variant>
      <vt:variant>
        <vt:i4>0</vt:i4>
      </vt:variant>
      <vt:variant>
        <vt:i4>5</vt:i4>
      </vt:variant>
      <vt:variant>
        <vt:lpwstr>https://ieeeaccess.ieee.org/guide-for-authors/preparing-your-article/</vt:lpwstr>
      </vt:variant>
      <vt:variant>
        <vt:lpwstr/>
      </vt:variant>
      <vt:variant>
        <vt:i4>7602297</vt:i4>
      </vt:variant>
      <vt:variant>
        <vt:i4>3</vt:i4>
      </vt:variant>
      <vt:variant>
        <vt:i4>0</vt:i4>
      </vt:variant>
      <vt:variant>
        <vt:i4>5</vt:i4>
      </vt:variant>
      <vt:variant>
        <vt:lpwstr>https://preflight.paperpal.com/partner/ieee/access</vt:lpwstr>
      </vt:variant>
      <vt:variant>
        <vt:lpwstr/>
      </vt:variant>
      <vt:variant>
        <vt:i4>6094929</vt:i4>
      </vt:variant>
      <vt:variant>
        <vt:i4>0</vt:i4>
      </vt:variant>
      <vt:variant>
        <vt:i4>0</vt:i4>
      </vt:variant>
      <vt:variant>
        <vt:i4>5</vt:i4>
      </vt:variant>
      <vt:variant>
        <vt:lpwstr>https://ieeeaccess.ieee.org/guide-for-authors/post-acceptance-guide/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Paskovich</dc:creator>
  <cp:keywords/>
  <dc:description/>
  <cp:lastModifiedBy>Pouya Ataei</cp:lastModifiedBy>
  <cp:revision>1</cp:revision>
  <cp:lastPrinted>2012-09-18T13:12:00Z</cp:lastPrinted>
  <dcterms:created xsi:type="dcterms:W3CDTF">2022-05-02T16:44:00Z</dcterms:created>
  <dcterms:modified xsi:type="dcterms:W3CDTF">2022-10-25T08:01:00Z</dcterms:modified>
</cp:coreProperties>
</file>